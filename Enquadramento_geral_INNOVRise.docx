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71B8" w14:textId="77777777" w:rsidR="00CA7201" w:rsidRDefault="00CA7201" w:rsidP="00CA7201">
      <w:r>
        <w:t>Enquadramento geral:</w:t>
      </w:r>
    </w:p>
    <w:p w14:paraId="411270FE" w14:textId="2F64E89A" w:rsidR="00CA7201" w:rsidRPr="00460D2E" w:rsidRDefault="00CA7201" w:rsidP="00CA7201">
      <w:pPr>
        <w:rPr>
          <w:b/>
          <w:bCs/>
        </w:rPr>
      </w:pPr>
      <w:r w:rsidRPr="00460D2E">
        <w:rPr>
          <w:b/>
          <w:bCs/>
        </w:rPr>
        <w:t>1. Contacto do líder do projeto</w:t>
      </w:r>
    </w:p>
    <w:p w14:paraId="4D3C38A2" w14:textId="6A8E5029" w:rsidR="00CA7201" w:rsidRDefault="00CA7201" w:rsidP="00CA7201">
      <w:r>
        <w:tab/>
        <w:t>Guilherme Palumbo +351 932064963 8170566@estg.ipp.pt</w:t>
      </w:r>
    </w:p>
    <w:p w14:paraId="7B858F3F" w14:textId="70A6219D" w:rsidR="00CA7201" w:rsidRPr="00460D2E" w:rsidRDefault="00CA7201" w:rsidP="00CA7201">
      <w:pPr>
        <w:rPr>
          <w:b/>
          <w:bCs/>
        </w:rPr>
      </w:pPr>
      <w:r w:rsidRPr="00460D2E">
        <w:rPr>
          <w:b/>
          <w:bCs/>
        </w:rPr>
        <w:t>2. Nome do projeto:</w:t>
      </w:r>
    </w:p>
    <w:p w14:paraId="30647361" w14:textId="6988690A" w:rsidR="00CA7201" w:rsidRDefault="00CA7201" w:rsidP="00CA7201">
      <w:r>
        <w:tab/>
      </w:r>
      <w:proofErr w:type="spellStart"/>
      <w:r w:rsidR="00C73AE0">
        <w:t>MetaFuture</w:t>
      </w:r>
      <w:proofErr w:type="spellEnd"/>
    </w:p>
    <w:p w14:paraId="4DD54EF5" w14:textId="7907181B" w:rsidR="00CA7201" w:rsidRPr="00460D2E" w:rsidRDefault="00CA7201" w:rsidP="00CA7201">
      <w:pPr>
        <w:rPr>
          <w:b/>
          <w:bCs/>
        </w:rPr>
      </w:pPr>
      <w:r w:rsidRPr="00460D2E">
        <w:rPr>
          <w:b/>
          <w:bCs/>
        </w:rPr>
        <w:t>3. Descrevam o projeto numa frase: (140 caracteres)</w:t>
      </w:r>
    </w:p>
    <w:p w14:paraId="2034CEF4" w14:textId="426B7DEB" w:rsidR="00CA7201" w:rsidRDefault="00CA7201" w:rsidP="00CA7201">
      <w:r>
        <w:tab/>
        <w:t xml:space="preserve">Sistema de </w:t>
      </w:r>
      <w:del w:id="0" w:author="Davide Rua Carneiro" w:date="2022-09-23T17:14:00Z">
        <w:r w:rsidDel="000E0FC8">
          <w:delText>previsão de métricas de performance usando meta-learning</w:delText>
        </w:r>
      </w:del>
      <w:ins w:id="1" w:author="Davide Rua Carneiro" w:date="2022-09-23T17:14:00Z">
        <w:r w:rsidR="000E0FC8">
          <w:t xml:space="preserve">recomendação </w:t>
        </w:r>
      </w:ins>
      <w:ins w:id="2" w:author="Davide Rua Carneiro" w:date="2022-09-23T17:17:00Z">
        <w:r w:rsidR="000E0FC8">
          <w:t>para</w:t>
        </w:r>
      </w:ins>
      <w:ins w:id="3" w:author="Davide Rua Carneiro" w:date="2022-09-23T17:15:00Z">
        <w:r w:rsidR="000E0FC8">
          <w:t xml:space="preserve"> Machine </w:t>
        </w:r>
        <w:proofErr w:type="spellStart"/>
        <w:r w:rsidR="000E0FC8">
          <w:t>Learning</w:t>
        </w:r>
      </w:ins>
      <w:proofErr w:type="spellEnd"/>
      <w:ins w:id="4" w:author="Davide Rua Carneiro" w:date="2022-09-23T17:18:00Z">
        <w:r w:rsidR="000E0FC8">
          <w:t xml:space="preserve"> </w:t>
        </w:r>
      </w:ins>
      <w:ins w:id="5" w:author="Davide Rua Carneiro" w:date="2022-09-23T17:16:00Z">
        <w:r w:rsidR="000E0FC8">
          <w:t xml:space="preserve">que permitirá reduzir dramaticamente o tempo e recursos gastos na </w:t>
        </w:r>
      </w:ins>
      <w:ins w:id="6" w:author="Davide Rua Carneiro" w:date="2022-09-23T17:17:00Z">
        <w:r w:rsidR="000E0FC8">
          <w:t>busca exaustiva de</w:t>
        </w:r>
      </w:ins>
      <w:ins w:id="7" w:author="Davide Rua Carneiro" w:date="2022-09-23T17:16:00Z">
        <w:r w:rsidR="000E0FC8">
          <w:t xml:space="preserve"> modelo</w:t>
        </w:r>
      </w:ins>
      <w:ins w:id="8" w:author="Davide Rua Carneiro" w:date="2022-09-23T17:17:00Z">
        <w:r w:rsidR="000E0FC8">
          <w:t>s</w:t>
        </w:r>
      </w:ins>
      <w:del w:id="9" w:author="Davide Rua Carneiro" w:date="2022-09-23T17:18:00Z">
        <w:r w:rsidDel="000E0FC8">
          <w:delText>.</w:delText>
        </w:r>
      </w:del>
    </w:p>
    <w:p w14:paraId="0B42FC93" w14:textId="77777777" w:rsidR="00CA7201" w:rsidRPr="00460D2E" w:rsidRDefault="00CA7201" w:rsidP="00CA7201">
      <w:pPr>
        <w:rPr>
          <w:b/>
          <w:bCs/>
        </w:rPr>
      </w:pPr>
      <w:r w:rsidRPr="00460D2E">
        <w:rPr>
          <w:b/>
          <w:bCs/>
        </w:rPr>
        <w:t>4. Website ou URL do Projeto [Não obrigatório]</w:t>
      </w:r>
    </w:p>
    <w:p w14:paraId="23E058A3" w14:textId="4804AE96" w:rsidR="00CA7201" w:rsidRPr="00460D2E" w:rsidRDefault="00CA7201" w:rsidP="00CA7201">
      <w:pPr>
        <w:rPr>
          <w:b/>
          <w:bCs/>
        </w:rPr>
      </w:pPr>
      <w:r w:rsidRPr="00460D2E">
        <w:rPr>
          <w:b/>
          <w:bCs/>
        </w:rPr>
        <w:t>5. Qual o estado de maturidade científico/tecnológico do projeto (TRL)?</w:t>
      </w:r>
    </w:p>
    <w:p w14:paraId="76AA9677" w14:textId="6250C89D" w:rsidR="00460D2E" w:rsidRPr="000E0FC8" w:rsidRDefault="00460D2E" w:rsidP="00CA7201">
      <w:pPr>
        <w:rPr>
          <w:lang w:val="en-US"/>
        </w:rPr>
      </w:pPr>
      <w:r w:rsidRPr="000E0FC8">
        <w:rPr>
          <w:lang w:val="en-US"/>
        </w:rPr>
        <w:t>TRL 3</w:t>
      </w:r>
    </w:p>
    <w:p w14:paraId="70B538C2" w14:textId="77777777" w:rsidR="00CA7201" w:rsidRPr="00CA7201" w:rsidRDefault="00CA7201" w:rsidP="00CA7201">
      <w:pPr>
        <w:rPr>
          <w:lang w:val="en-US"/>
        </w:rPr>
      </w:pPr>
      <w:r w:rsidRPr="00CA7201">
        <w:rPr>
          <w:lang w:val="en-US"/>
        </w:rPr>
        <w:t>[Technology Readiness Level - https://en.wikipedia.org/wiki/Technology_readiness_level]</w:t>
      </w:r>
    </w:p>
    <w:p w14:paraId="6C4F98CF" w14:textId="66470C57" w:rsidR="00460D2E" w:rsidRPr="00460D2E" w:rsidRDefault="00CA7201" w:rsidP="00CA7201">
      <w:pPr>
        <w:rPr>
          <w:b/>
          <w:bCs/>
        </w:rPr>
      </w:pPr>
      <w:r w:rsidRPr="00460D2E">
        <w:rPr>
          <w:b/>
          <w:bCs/>
        </w:rPr>
        <w:t>6. Que atividades, no âmbito do desenvolvimento do projeto, realizaram até à data?</w:t>
      </w:r>
    </w:p>
    <w:p w14:paraId="0D521CDE" w14:textId="77777777" w:rsidR="00986663" w:rsidRDefault="00460D2E">
      <w:pPr>
        <w:spacing w:after="120"/>
        <w:contextualSpacing/>
        <w:rPr>
          <w:ins w:id="10" w:author="Davide Rua Carneiro" w:date="2022-09-23T17:19:00Z"/>
        </w:rPr>
        <w:pPrChange w:id="11" w:author="Davide Rua Carneiro" w:date="2022-09-23T17:20:00Z">
          <w:pPr/>
        </w:pPrChange>
      </w:pPr>
      <w:r>
        <w:t>Atividade de investigação sobre meta-</w:t>
      </w:r>
      <w:proofErr w:type="spellStart"/>
      <w:r>
        <w:t>learning</w:t>
      </w:r>
      <w:proofErr w:type="spellEnd"/>
      <w:r>
        <w:t xml:space="preserve">. </w:t>
      </w:r>
    </w:p>
    <w:p w14:paraId="651515D1" w14:textId="20A48C8A" w:rsidR="00460D2E" w:rsidRDefault="00986663">
      <w:pPr>
        <w:spacing w:after="120"/>
        <w:contextualSpacing/>
        <w:pPrChange w:id="12" w:author="Davide Rua Carneiro" w:date="2022-09-23T17:20:00Z">
          <w:pPr/>
        </w:pPrChange>
      </w:pPr>
      <w:ins w:id="13" w:author="Davide Rua Carneiro" w:date="2022-09-23T17:19:00Z">
        <w:r>
          <w:t xml:space="preserve">Desenvolvimento de múltiplos meta-modelos para previsão de métricas de performance e tempo de treino de modelos de Machine </w:t>
        </w:r>
        <w:proofErr w:type="spellStart"/>
        <w:r>
          <w:t>Learning</w:t>
        </w:r>
        <w:proofErr w:type="spellEnd"/>
        <w:r>
          <w:t>.</w:t>
        </w:r>
      </w:ins>
      <w:r w:rsidR="00460D2E">
        <w:br/>
        <w:t xml:space="preserve">Desenvolvimento de um protótipo </w:t>
      </w:r>
      <w:ins w:id="14" w:author="Davide Rua Carneiro" w:date="2022-09-23T17:18:00Z">
        <w:r w:rsidR="000E0FC8">
          <w:t xml:space="preserve">funcional </w:t>
        </w:r>
      </w:ins>
      <w:r w:rsidR="00460D2E">
        <w:t>aplicado à recomendação de algoritmos para problemas de regressão e classificação binária.</w:t>
      </w:r>
    </w:p>
    <w:p w14:paraId="2E7FD5A9" w14:textId="37A594B7" w:rsidR="00CA7201" w:rsidRDefault="00CA7201" w:rsidP="00CA7201">
      <w:r>
        <w:t xml:space="preserve"> (</w:t>
      </w:r>
      <w:proofErr w:type="spellStart"/>
      <w:r>
        <w:t>ex</w:t>
      </w:r>
      <w:proofErr w:type="spellEnd"/>
      <w:r>
        <w:t>: atividades de</w:t>
      </w:r>
      <w:r w:rsidR="00460D2E">
        <w:t xml:space="preserve"> </w:t>
      </w:r>
      <w:r>
        <w:t>investigação; desenvolvimento de protótipo; testes com clientes; etc.)</w:t>
      </w:r>
    </w:p>
    <w:p w14:paraId="793473C8" w14:textId="451E2DC2" w:rsidR="00CA7201" w:rsidRPr="00460D2E" w:rsidRDefault="00CA7201" w:rsidP="00CA7201">
      <w:pPr>
        <w:rPr>
          <w:b/>
          <w:bCs/>
        </w:rPr>
      </w:pPr>
      <w:r w:rsidRPr="00460D2E">
        <w:rPr>
          <w:b/>
          <w:bCs/>
        </w:rPr>
        <w:t>7. A que Instituição de Ensino Superior ou entidade do SCTN pertencem?</w:t>
      </w:r>
    </w:p>
    <w:p w14:paraId="31CE5833" w14:textId="040D55CA" w:rsidR="00460D2E" w:rsidRDefault="00460D2E" w:rsidP="00CA7201">
      <w:r>
        <w:t>Escola Superior de Tecnologia e Gestão do Instituto Politécnico do Porto</w:t>
      </w:r>
    </w:p>
    <w:p w14:paraId="6C4AB31E" w14:textId="77777777" w:rsidR="00CA7201" w:rsidRPr="00460D2E" w:rsidRDefault="00CA7201" w:rsidP="00CA7201">
      <w:pPr>
        <w:rPr>
          <w:b/>
          <w:bCs/>
        </w:rPr>
      </w:pPr>
      <w:r w:rsidRPr="00460D2E">
        <w:rPr>
          <w:b/>
          <w:bCs/>
        </w:rPr>
        <w:t>8. Área/setor de atividade do projeto:</w:t>
      </w:r>
    </w:p>
    <w:p w14:paraId="61CF0E71" w14:textId="0EA0E70D" w:rsidR="00CA7201" w:rsidRDefault="00CA7201" w:rsidP="00CA7201">
      <w:r>
        <w:t>• TIC</w:t>
      </w:r>
    </w:p>
    <w:p w14:paraId="5F69EF13" w14:textId="77777777" w:rsidR="00CA7201" w:rsidRPr="00460D2E" w:rsidRDefault="00CA7201" w:rsidP="00CA7201">
      <w:pPr>
        <w:rPr>
          <w:b/>
          <w:bCs/>
        </w:rPr>
      </w:pPr>
      <w:r w:rsidRPr="00460D2E">
        <w:rPr>
          <w:b/>
          <w:bCs/>
        </w:rPr>
        <w:t>9. Em que edição do programa pretendem participar?</w:t>
      </w:r>
    </w:p>
    <w:p w14:paraId="7E058690" w14:textId="65BBEE22" w:rsidR="00CA7201" w:rsidRDefault="00CA7201" w:rsidP="00CA7201">
      <w:r>
        <w:t xml:space="preserve">• </w:t>
      </w:r>
      <w:r w:rsidR="00460D2E">
        <w:t>Norte</w:t>
      </w:r>
    </w:p>
    <w:p w14:paraId="35083A46" w14:textId="75AB6C02" w:rsidR="00CA7201" w:rsidRDefault="00CA7201" w:rsidP="00CA7201">
      <w:pPr>
        <w:rPr>
          <w:b/>
          <w:bCs/>
        </w:rPr>
      </w:pPr>
      <w:commentRangeStart w:id="15"/>
      <w:r w:rsidRPr="00460D2E">
        <w:rPr>
          <w:b/>
          <w:bCs/>
        </w:rPr>
        <w:t xml:space="preserve">10. Link para um vídeo </w:t>
      </w:r>
      <w:proofErr w:type="spellStart"/>
      <w:r w:rsidRPr="00460D2E">
        <w:rPr>
          <w:b/>
          <w:bCs/>
        </w:rPr>
        <w:t>Pitch</w:t>
      </w:r>
      <w:proofErr w:type="spellEnd"/>
      <w:r w:rsidRPr="00460D2E">
        <w:rPr>
          <w:b/>
          <w:bCs/>
        </w:rPr>
        <w:t xml:space="preserve"> de 1 minuto de apresentação do projeto e da equipa.</w:t>
      </w:r>
      <w:commentRangeEnd w:id="15"/>
      <w:r w:rsidR="0041190C">
        <w:rPr>
          <w:rStyle w:val="Refdecomentrio"/>
        </w:rPr>
        <w:commentReference w:id="15"/>
      </w:r>
    </w:p>
    <w:p w14:paraId="34DEEF29" w14:textId="258C28F6" w:rsidR="00496706" w:rsidRDefault="00460D2E" w:rsidP="00CA7201">
      <w:pPr>
        <w:rPr>
          <w:ins w:id="16" w:author="Guilherme Palumbo" w:date="2022-09-26T09:23:00Z"/>
        </w:rPr>
      </w:pPr>
      <w:r w:rsidRPr="002700DF">
        <w:t>Muito bom dia, eu sou o Guilherme Palumbo estudante de Mestrado em Engenharia Informática, e estou acompanhado pelo</w:t>
      </w:r>
      <w:ins w:id="17" w:author="Guilherme Palumbo" w:date="2022-09-26T09:21:00Z">
        <w:r w:rsidR="00496706">
          <w:t xml:space="preserve"> </w:t>
        </w:r>
        <w:r w:rsidR="00496706" w:rsidRPr="002700DF">
          <w:t xml:space="preserve">meu colega Miguel Guimarães Mestre em Engenharia Informática. </w:t>
        </w:r>
        <w:r w:rsidR="00496706">
          <w:t>Ambos</w:t>
        </w:r>
      </w:ins>
      <w:ins w:id="18" w:author="Guilherme Palumbo" w:date="2022-09-26T09:25:00Z">
        <w:r w:rsidR="00092364">
          <w:t xml:space="preserve"> estávamos</w:t>
        </w:r>
      </w:ins>
      <w:ins w:id="19" w:author="Guilherme Palumbo" w:date="2022-09-26T09:21:00Z">
        <w:r w:rsidR="00496706">
          <w:t xml:space="preserve"> </w:t>
        </w:r>
      </w:ins>
      <w:ins w:id="20" w:author="Guilherme Palumbo" w:date="2022-09-26T09:22:00Z">
        <w:r w:rsidR="00496706">
          <w:t xml:space="preserve">envolvidos em Bolsas de Investigação durante o mestrado, orientadas a Machine </w:t>
        </w:r>
        <w:proofErr w:type="spellStart"/>
        <w:r w:rsidR="00496706">
          <w:t>Learning</w:t>
        </w:r>
        <w:proofErr w:type="spellEnd"/>
        <w:r w:rsidR="00496706">
          <w:t xml:space="preserve"> com o foco em Meta-</w:t>
        </w:r>
        <w:proofErr w:type="spellStart"/>
        <w:r w:rsidR="00496706">
          <w:t>Learning</w:t>
        </w:r>
      </w:ins>
      <w:proofErr w:type="spellEnd"/>
      <w:ins w:id="21" w:author="Guilherme Palumbo" w:date="2022-09-26T09:25:00Z">
        <w:r w:rsidR="00496706">
          <w:t xml:space="preserve">. O trabalho desenvolvido por ambos continuará a ser desenvolvido em doutoramento. </w:t>
        </w:r>
      </w:ins>
    </w:p>
    <w:p w14:paraId="5752870C" w14:textId="77777777" w:rsidR="00092364" w:rsidRDefault="00496706" w:rsidP="00CA7201">
      <w:pPr>
        <w:rPr>
          <w:ins w:id="22" w:author="Guilherme Palumbo" w:date="2022-09-26T09:26:00Z"/>
        </w:rPr>
      </w:pPr>
      <w:ins w:id="23" w:author="Guilherme Palumbo" w:date="2022-09-26T09:23:00Z">
        <w:r>
          <w:t xml:space="preserve">Por </w:t>
        </w:r>
        <w:proofErr w:type="gramStart"/>
        <w:r>
          <w:t>ultimo</w:t>
        </w:r>
      </w:ins>
      <w:proofErr w:type="gramEnd"/>
      <w:del w:id="24" w:author="Guilherme Palumbo" w:date="2022-09-26T09:21:00Z">
        <w:r w:rsidR="00460D2E" w:rsidRPr="002700DF" w:rsidDel="00496706">
          <w:delText>s</w:delText>
        </w:r>
      </w:del>
      <w:del w:id="25" w:author="Guilherme Palumbo" w:date="2022-09-26T09:23:00Z">
        <w:r w:rsidR="00460D2E" w:rsidRPr="002700DF" w:rsidDel="00496706">
          <w:delText xml:space="preserve"> meus colegas</w:delText>
        </w:r>
      </w:del>
      <w:ins w:id="26" w:author="Guilherme Palumbo" w:date="2022-09-26T09:23:00Z">
        <w:r>
          <w:t xml:space="preserve"> a equipa é também constituída pelo</w:t>
        </w:r>
      </w:ins>
      <w:r w:rsidR="00460D2E" w:rsidRPr="002700DF">
        <w:t xml:space="preserve"> Davide Carneiro, professor </w:t>
      </w:r>
      <w:r w:rsidR="002700DF" w:rsidRPr="002700DF">
        <w:t>da ESTG e investigador do CIICESI</w:t>
      </w:r>
      <w:ins w:id="27" w:author="Guilherme Palumbo" w:date="2022-09-26T09:24:00Z">
        <w:r>
          <w:t xml:space="preserve">. Não só, mas o Davide é </w:t>
        </w:r>
        <w:proofErr w:type="spellStart"/>
        <w:r>
          <w:t>co-fundador</w:t>
        </w:r>
        <w:proofErr w:type="spellEnd"/>
        <w:r>
          <w:t xml:space="preserve"> da start-up </w:t>
        </w:r>
        <w:proofErr w:type="spellStart"/>
        <w:r>
          <w:t>AnyBrain</w:t>
        </w:r>
        <w:proofErr w:type="spellEnd"/>
        <w:r>
          <w:t xml:space="preserve"> e está atualmente envolvido em 2 projetos europeus na área e ainda a coordenar outros 2 projetos nacionais. </w:t>
        </w:r>
      </w:ins>
    </w:p>
    <w:p w14:paraId="5611A2E3" w14:textId="77777777" w:rsidR="00092364" w:rsidRDefault="00092364" w:rsidP="00CA7201">
      <w:pPr>
        <w:rPr>
          <w:ins w:id="28" w:author="Guilherme Palumbo" w:date="2022-09-26T09:26:00Z"/>
        </w:rPr>
      </w:pPr>
    </w:p>
    <w:p w14:paraId="5AA56C56" w14:textId="77777777" w:rsidR="00092364" w:rsidRDefault="00092364" w:rsidP="00CA7201">
      <w:pPr>
        <w:rPr>
          <w:ins w:id="29" w:author="Guilherme Palumbo" w:date="2022-09-26T09:26:00Z"/>
        </w:rPr>
      </w:pPr>
    </w:p>
    <w:p w14:paraId="67F7751E" w14:textId="156030C0" w:rsidR="00092364" w:rsidRPr="00D049F7" w:rsidRDefault="00092364" w:rsidP="00092364">
      <w:pPr>
        <w:rPr>
          <w:ins w:id="30" w:author="Guilherme Palumbo" w:date="2022-09-26T09:26:00Z"/>
        </w:rPr>
      </w:pPr>
      <w:ins w:id="31" w:author="Guilherme Palumbo" w:date="2022-09-26T09:26:00Z">
        <w:r w:rsidRPr="00496706">
          <w:t>O projeto constitui num sistema de recomendação de algoritmos capaz de fazer a previsão dos melhores modelos para um determinado problema de ML, utilizando Meta-</w:t>
        </w:r>
        <w:proofErr w:type="spellStart"/>
        <w:r w:rsidRPr="00496706">
          <w:t>Learning</w:t>
        </w:r>
        <w:proofErr w:type="spellEnd"/>
        <w:r w:rsidRPr="00496706">
          <w:t>. Isto permitirá reduzir drasticamente o tempo e recursos gastos pelas organizações na busca dos melhores modelos em cada momento.</w:t>
        </w:r>
      </w:ins>
      <w:ins w:id="32" w:author="Guilherme Palumbo" w:date="2022-09-26T09:27:00Z">
        <w:r>
          <w:t xml:space="preserve"> </w:t>
        </w:r>
      </w:ins>
      <w:moveToRangeStart w:id="33" w:author="Guilherme Palumbo" w:date="2022-09-26T09:27:00Z" w:name="move115076851"/>
      <w:moveTo w:id="34" w:author="Guilherme Palumbo" w:date="2022-09-26T09:27:00Z">
        <w:r w:rsidRPr="002700DF">
          <w:t>Atualmente temos um protótipo desenvolvido em contexto de tese de mestrado, em que o nosso sistema é capaz de fazer a previsão das métricas de performance e do tempo para todo o tipo de problemas de regressão e classificação binária, e com base nas previsões recomendar o melhor modelo, ou um top-n de melhores modelos para esse problema.</w:t>
        </w:r>
      </w:moveTo>
      <w:moveToRangeEnd w:id="33"/>
    </w:p>
    <w:p w14:paraId="4C5B8AE0" w14:textId="5E553D12" w:rsidR="00460D2E" w:rsidRPr="002700DF" w:rsidRDefault="00092364" w:rsidP="00CA7201">
      <w:ins w:id="35" w:author="Guilherme Palumbo" w:date="2022-09-26T09:27:00Z">
        <w:r>
          <w:t>Muito obrigado por</w:t>
        </w:r>
      </w:ins>
      <w:ins w:id="36" w:author="Guilherme Palumbo" w:date="2022-09-26T09:28:00Z">
        <w:r>
          <w:t xml:space="preserve"> nos considerarem. </w:t>
        </w:r>
      </w:ins>
      <w:del w:id="37" w:author="Guilherme Palumbo" w:date="2022-09-26T09:24:00Z">
        <w:r w:rsidR="002700DF" w:rsidRPr="002700DF" w:rsidDel="00496706">
          <w:delText xml:space="preserve">, </w:delText>
        </w:r>
      </w:del>
      <w:del w:id="38" w:author="Guilherme Palumbo" w:date="2022-09-26T09:23:00Z">
        <w:r w:rsidR="002700DF" w:rsidRPr="002700DF" w:rsidDel="00496706">
          <w:delText xml:space="preserve">e pelo </w:delText>
        </w:r>
      </w:del>
      <w:del w:id="39" w:author="Guilherme Palumbo" w:date="2022-09-26T09:21:00Z">
        <w:r w:rsidR="002700DF" w:rsidRPr="002700DF" w:rsidDel="00496706">
          <w:delText xml:space="preserve">meu colega Miguel Guimarães Mestre em Engenharia Informática. </w:delText>
        </w:r>
      </w:del>
      <w:del w:id="40" w:author="Guilherme Palumbo" w:date="2022-09-26T09:27:00Z">
        <w:r w:rsidR="002700DF" w:rsidRPr="002700DF" w:rsidDel="00092364">
          <w:br/>
          <w:delText xml:space="preserve">O nosso projeto muito sucintamente compreende em desenvolver uma solução capaz de fazer a previsão de métricas de performance para qualquer tipo de problema de ML. </w:delText>
        </w:r>
      </w:del>
      <w:moveFromRangeStart w:id="41" w:author="Guilherme Palumbo" w:date="2022-09-26T09:27:00Z" w:name="move115076851"/>
      <w:moveFrom w:id="42" w:author="Guilherme Palumbo" w:date="2022-09-26T09:27:00Z">
        <w:r w:rsidR="002700DF" w:rsidRPr="002700DF" w:rsidDel="00092364">
          <w:t>Atualmente temos um protótipo desenvolvido em contexto de tese de mestrado, em que o nosso sistema é capaz de fazer a previsão das métricas de performance e do tempo para todo o tipo de problemas de regressão e classificação binária, e com base nas previsões recomendar o melhor modelo, ou um top-n de melhores modelos para esse problema.</w:t>
        </w:r>
      </w:moveFrom>
      <w:moveFromRangeEnd w:id="41"/>
    </w:p>
    <w:p w14:paraId="17B061EE" w14:textId="77777777" w:rsidR="00CA7201" w:rsidRDefault="00CA7201" w:rsidP="00CA7201">
      <w:r>
        <w:t>**Orientações para a gravação:</w:t>
      </w:r>
    </w:p>
    <w:p w14:paraId="64A99A69" w14:textId="77777777" w:rsidR="00CA7201" w:rsidRDefault="00CA7201" w:rsidP="00CA7201">
      <w:r>
        <w:t>a) Gravação do vídeo na horizontal;</w:t>
      </w:r>
    </w:p>
    <w:p w14:paraId="59959BC3" w14:textId="77777777" w:rsidR="00CA7201" w:rsidRDefault="00CA7201" w:rsidP="00CA7201">
      <w:r>
        <w:t>b) Gravação em espaço interior, em espaço não ruidoso;</w:t>
      </w:r>
    </w:p>
    <w:p w14:paraId="5B857E13" w14:textId="77777777" w:rsidR="00CA7201" w:rsidRDefault="00CA7201" w:rsidP="00CA7201">
      <w:r>
        <w:t>c) Gravação num espaço neutro, com fundo preferencialmente branco, sem ruído visual.</w:t>
      </w:r>
    </w:p>
    <w:p w14:paraId="2B4290DF" w14:textId="77777777" w:rsidR="00CA7201" w:rsidRDefault="00CA7201" w:rsidP="00CA7201">
      <w:r>
        <w:t>d) Ter atenção à iluminação. Iluminar suficientemente o espaço.</w:t>
      </w:r>
    </w:p>
    <w:p w14:paraId="33BC790E" w14:textId="77777777" w:rsidR="00CA7201" w:rsidRDefault="00CA7201" w:rsidP="00CA7201">
      <w:r>
        <w:t>e) Falar calmamente com o olhar dirigido para a câmara.</w:t>
      </w:r>
    </w:p>
    <w:p w14:paraId="0541ED75" w14:textId="714CEAEF" w:rsidR="00CA7201" w:rsidRDefault="00CA7201" w:rsidP="00CA7201">
      <w:pPr>
        <w:rPr>
          <w:b/>
          <w:bCs/>
        </w:rPr>
      </w:pPr>
      <w:commentRangeStart w:id="43"/>
      <w:r w:rsidRPr="00460D2E">
        <w:rPr>
          <w:b/>
          <w:bCs/>
        </w:rPr>
        <w:t>11. Link para documento(s) relevante(s). [Não obrigatório]</w:t>
      </w:r>
      <w:commentRangeEnd w:id="43"/>
      <w:r w:rsidR="002D1B89">
        <w:rPr>
          <w:rStyle w:val="Refdecomentrio"/>
        </w:rPr>
        <w:commentReference w:id="43"/>
      </w:r>
    </w:p>
    <w:p w14:paraId="57236833" w14:textId="77777777" w:rsidR="006E6049" w:rsidRDefault="006E6049" w:rsidP="006E6049">
      <w:pPr>
        <w:rPr>
          <w:ins w:id="44" w:author="Guilherme Palumbo" w:date="2022-09-25T18:57:00Z"/>
        </w:rPr>
      </w:pPr>
    </w:p>
    <w:p w14:paraId="60C8008B" w14:textId="6CE2E2CB" w:rsidR="006E6049" w:rsidRPr="006E6049" w:rsidRDefault="006E6049" w:rsidP="006E6049">
      <w:pPr>
        <w:rPr>
          <w:ins w:id="45" w:author="Guilherme Palumbo" w:date="2022-09-25T18:56:00Z"/>
          <w:b/>
          <w:bCs/>
        </w:rPr>
      </w:pPr>
      <w:ins w:id="46" w:author="Guilherme Palumbo" w:date="2022-09-25T18:56:00Z">
        <w:r w:rsidRPr="006E6049">
          <w:rPr>
            <w:rPrChange w:id="47" w:author="Guilherme Palumbo" w:date="2022-09-25T18:56:00Z">
              <w:rPr>
                <w:b/>
                <w:bCs/>
              </w:rPr>
            </w:rPrChange>
          </w:rPr>
          <w:t xml:space="preserve">Palumbo, G., Guimarães, M., Carneiro, D., Novais, P., Alves, V. (2022) </w:t>
        </w:r>
        <w:r w:rsidRPr="006E6049">
          <w:rPr>
            <w:b/>
            <w:bCs/>
          </w:rPr>
          <w:t>Real-</w:t>
        </w:r>
      </w:ins>
    </w:p>
    <w:p w14:paraId="73C9BC7E" w14:textId="77777777" w:rsidR="006E6049" w:rsidRPr="006E6049" w:rsidRDefault="006E6049" w:rsidP="006E6049">
      <w:pPr>
        <w:rPr>
          <w:ins w:id="48" w:author="Guilherme Palumbo" w:date="2022-09-25T18:56:00Z"/>
          <w:lang w:val="en-US"/>
          <w:rPrChange w:id="49" w:author="Guilherme Palumbo" w:date="2022-09-25T18:56:00Z">
            <w:rPr>
              <w:ins w:id="50" w:author="Guilherme Palumbo" w:date="2022-09-25T18:56:00Z"/>
              <w:b/>
              <w:bCs/>
            </w:rPr>
          </w:rPrChange>
        </w:rPr>
      </w:pPr>
      <w:ins w:id="51" w:author="Guilherme Palumbo" w:date="2022-09-25T18:56:00Z">
        <w:r w:rsidRPr="006E6049">
          <w:rPr>
            <w:b/>
            <w:bCs/>
            <w:lang w:val="en-US"/>
            <w:rPrChange w:id="52" w:author="Guilherme Palumbo" w:date="2022-09-25T18:57:00Z">
              <w:rPr>
                <w:b/>
                <w:bCs/>
              </w:rPr>
            </w:rPrChange>
          </w:rPr>
          <w:t>time algorithm recommendation using meta-learning</w:t>
        </w:r>
        <w:r w:rsidRPr="006E6049">
          <w:rPr>
            <w:lang w:val="en-US"/>
            <w:rPrChange w:id="53" w:author="Guilherme Palumbo" w:date="2022-09-25T18:56:00Z">
              <w:rPr>
                <w:b/>
                <w:bCs/>
              </w:rPr>
            </w:rPrChange>
          </w:rPr>
          <w:t>. ISAMI’22: 13th</w:t>
        </w:r>
      </w:ins>
    </w:p>
    <w:p w14:paraId="1D513279" w14:textId="77777777" w:rsidR="006E6049" w:rsidRPr="006E6049" w:rsidRDefault="006E6049" w:rsidP="006E6049">
      <w:pPr>
        <w:rPr>
          <w:ins w:id="54" w:author="Guilherme Palumbo" w:date="2022-09-25T18:56:00Z"/>
          <w:lang w:val="en-US"/>
          <w:rPrChange w:id="55" w:author="Guilherme Palumbo" w:date="2022-09-25T18:56:00Z">
            <w:rPr>
              <w:ins w:id="56" w:author="Guilherme Palumbo" w:date="2022-09-25T18:56:00Z"/>
              <w:b/>
              <w:bCs/>
            </w:rPr>
          </w:rPrChange>
        </w:rPr>
      </w:pPr>
      <w:ins w:id="57" w:author="Guilherme Palumbo" w:date="2022-09-25T18:56:00Z">
        <w:r w:rsidRPr="006E6049">
          <w:rPr>
            <w:lang w:val="en-US"/>
            <w:rPrChange w:id="58" w:author="Guilherme Palumbo" w:date="2022-09-25T18:56:00Z">
              <w:rPr>
                <w:b/>
                <w:bCs/>
              </w:rPr>
            </w:rPrChange>
          </w:rPr>
          <w:t>International Symposium on Ambient Intelligence University of L’Aquila,</w:t>
        </w:r>
      </w:ins>
    </w:p>
    <w:p w14:paraId="2EDDBEF2" w14:textId="72AC205D" w:rsidR="002700DF" w:rsidDel="006E6049" w:rsidRDefault="006E6049" w:rsidP="00CA7201">
      <w:pPr>
        <w:rPr>
          <w:del w:id="59" w:author="Guilherme Palumbo" w:date="2022-09-25T18:56:00Z"/>
        </w:rPr>
      </w:pPr>
      <w:proofErr w:type="spellStart"/>
      <w:ins w:id="60" w:author="Guilherme Palumbo" w:date="2022-09-25T18:56:00Z">
        <w:r w:rsidRPr="006E6049">
          <w:rPr>
            <w:rPrChange w:id="61" w:author="Guilherme Palumbo" w:date="2022-09-25T18:56:00Z">
              <w:rPr>
                <w:b/>
                <w:bCs/>
              </w:rPr>
            </w:rPrChange>
          </w:rPr>
          <w:t>L’Aquila</w:t>
        </w:r>
        <w:proofErr w:type="spellEnd"/>
        <w:r w:rsidRPr="006E6049">
          <w:rPr>
            <w:rPrChange w:id="62" w:author="Guilherme Palumbo" w:date="2022-09-25T18:56:00Z">
              <w:rPr>
                <w:b/>
                <w:bCs/>
              </w:rPr>
            </w:rPrChange>
          </w:rPr>
          <w:t xml:space="preserve">, </w:t>
        </w:r>
        <w:proofErr w:type="spellStart"/>
        <w:r w:rsidRPr="006E6049">
          <w:rPr>
            <w:rPrChange w:id="63" w:author="Guilherme Palumbo" w:date="2022-09-25T18:56:00Z">
              <w:rPr>
                <w:b/>
                <w:bCs/>
              </w:rPr>
            </w:rPrChange>
          </w:rPr>
          <w:t>Italy</w:t>
        </w:r>
        <w:proofErr w:type="spellEnd"/>
        <w:r w:rsidRPr="006E6049">
          <w:rPr>
            <w:rPrChange w:id="64" w:author="Guilherme Palumbo" w:date="2022-09-25T18:56:00Z">
              <w:rPr>
                <w:b/>
                <w:bCs/>
              </w:rPr>
            </w:rPrChange>
          </w:rPr>
          <w:t xml:space="preserve">, </w:t>
        </w:r>
        <w:proofErr w:type="spellStart"/>
        <w:r w:rsidRPr="006E6049">
          <w:rPr>
            <w:rPrChange w:id="65" w:author="Guilherme Palumbo" w:date="2022-09-25T18:56:00Z">
              <w:rPr>
                <w:b/>
                <w:bCs/>
              </w:rPr>
            </w:rPrChange>
          </w:rPr>
          <w:t>July</w:t>
        </w:r>
        <w:proofErr w:type="spellEnd"/>
        <w:r w:rsidRPr="006E6049">
          <w:rPr>
            <w:rPrChange w:id="66" w:author="Guilherme Palumbo" w:date="2022-09-25T18:56:00Z">
              <w:rPr>
                <w:b/>
                <w:bCs/>
              </w:rPr>
            </w:rPrChange>
          </w:rPr>
          <w:t xml:space="preserve"> 13-15, 2022</w:t>
        </w:r>
      </w:ins>
    </w:p>
    <w:p w14:paraId="50628127" w14:textId="49C4C99D" w:rsidR="006E6049" w:rsidRDefault="006E6049" w:rsidP="006E6049">
      <w:pPr>
        <w:rPr>
          <w:ins w:id="67" w:author="Guilherme Palumbo" w:date="2022-09-25T18:56:00Z"/>
        </w:rPr>
      </w:pPr>
    </w:p>
    <w:p w14:paraId="1D77602F" w14:textId="280C6766" w:rsidR="006E6049" w:rsidRDefault="006E6049" w:rsidP="006E6049">
      <w:pPr>
        <w:rPr>
          <w:ins w:id="68" w:author="Guilherme Palumbo" w:date="2022-09-25T18:56:00Z"/>
        </w:rPr>
      </w:pPr>
    </w:p>
    <w:p w14:paraId="22982B4C" w14:textId="77777777" w:rsidR="006E6049" w:rsidRPr="006E6049" w:rsidRDefault="006E6049" w:rsidP="006E6049">
      <w:pPr>
        <w:rPr>
          <w:ins w:id="69" w:author="Guilherme Palumbo" w:date="2022-09-25T18:56:00Z"/>
          <w:rPrChange w:id="70" w:author="Guilherme Palumbo" w:date="2022-09-25T18:56:00Z">
            <w:rPr>
              <w:ins w:id="71" w:author="Guilherme Palumbo" w:date="2022-09-25T18:56:00Z"/>
              <w:lang w:val="en-US"/>
            </w:rPr>
          </w:rPrChange>
        </w:rPr>
      </w:pPr>
      <w:ins w:id="72" w:author="Guilherme Palumbo" w:date="2022-09-25T18:56:00Z">
        <w:r w:rsidRPr="006E6049">
          <w:rPr>
            <w:rPrChange w:id="73" w:author="Guilherme Palumbo" w:date="2022-09-25T18:56:00Z">
              <w:rPr>
                <w:lang w:val="en-US"/>
              </w:rPr>
            </w:rPrChange>
          </w:rPr>
          <w:t>Carneiro, D., Sousa, M., Palumbo, G., Guimarães, M., Carvalho, M., Novais, P.</w:t>
        </w:r>
      </w:ins>
    </w:p>
    <w:p w14:paraId="42C1D3C2" w14:textId="77777777" w:rsidR="006E6049" w:rsidRPr="006E6049" w:rsidRDefault="006E6049" w:rsidP="006E6049">
      <w:pPr>
        <w:rPr>
          <w:ins w:id="74" w:author="Guilherme Palumbo" w:date="2022-09-25T18:56:00Z"/>
          <w:lang w:val="en-US"/>
        </w:rPr>
      </w:pPr>
      <w:ins w:id="75" w:author="Guilherme Palumbo" w:date="2022-09-25T18:56:00Z">
        <w:r w:rsidRPr="006E6049">
          <w:rPr>
            <w:lang w:val="en-US"/>
          </w:rPr>
          <w:t xml:space="preserve">(2022). </w:t>
        </w:r>
        <w:r w:rsidRPr="006E6049">
          <w:rPr>
            <w:b/>
            <w:bCs/>
            <w:lang w:val="en-US"/>
            <w:rPrChange w:id="76" w:author="Guilherme Palumbo" w:date="2022-09-25T18:57:00Z">
              <w:rPr>
                <w:lang w:val="en-US"/>
              </w:rPr>
            </w:rPrChange>
          </w:rPr>
          <w:t>Continuously Learning from User Feedback</w:t>
        </w:r>
        <w:r w:rsidRPr="006E6049">
          <w:rPr>
            <w:lang w:val="en-US"/>
          </w:rPr>
          <w:t>. In: Rocha, A., Adeli, H.,</w:t>
        </w:r>
      </w:ins>
    </w:p>
    <w:p w14:paraId="20E58874" w14:textId="77777777" w:rsidR="006E6049" w:rsidRPr="006E6049" w:rsidRDefault="006E6049" w:rsidP="006E6049">
      <w:pPr>
        <w:rPr>
          <w:ins w:id="77" w:author="Guilherme Palumbo" w:date="2022-09-25T18:56:00Z"/>
          <w:lang w:val="en-US"/>
        </w:rPr>
      </w:pPr>
      <w:proofErr w:type="spellStart"/>
      <w:ins w:id="78" w:author="Guilherme Palumbo" w:date="2022-09-25T18:56:00Z">
        <w:r w:rsidRPr="006E6049">
          <w:rPr>
            <w:lang w:val="en-US"/>
          </w:rPr>
          <w:t>Dzemyda</w:t>
        </w:r>
        <w:proofErr w:type="spellEnd"/>
        <w:r w:rsidRPr="006E6049">
          <w:rPr>
            <w:lang w:val="en-US"/>
          </w:rPr>
          <w:t>, G., Moreira, F. (eds) Information Systems and Technologies.</w:t>
        </w:r>
      </w:ins>
    </w:p>
    <w:p w14:paraId="20B08EDA" w14:textId="77777777" w:rsidR="006E6049" w:rsidRPr="00496706" w:rsidRDefault="006E6049" w:rsidP="006E6049">
      <w:pPr>
        <w:rPr>
          <w:ins w:id="79" w:author="Guilherme Palumbo" w:date="2022-09-25T18:56:00Z"/>
          <w:rPrChange w:id="80" w:author="Guilherme Palumbo" w:date="2022-09-26T09:20:00Z">
            <w:rPr>
              <w:ins w:id="81" w:author="Guilherme Palumbo" w:date="2022-09-25T18:56:00Z"/>
              <w:lang w:val="en-US"/>
            </w:rPr>
          </w:rPrChange>
        </w:rPr>
      </w:pPr>
      <w:proofErr w:type="spellStart"/>
      <w:ins w:id="82" w:author="Guilherme Palumbo" w:date="2022-09-25T18:56:00Z">
        <w:r w:rsidRPr="006E6049">
          <w:rPr>
            <w:lang w:val="en-US"/>
          </w:rPr>
          <w:t>WorldCIST</w:t>
        </w:r>
        <w:proofErr w:type="spellEnd"/>
        <w:r w:rsidRPr="006E6049">
          <w:rPr>
            <w:lang w:val="en-US"/>
          </w:rPr>
          <w:t xml:space="preserve"> 2022. Lecture Notes in Networks and Systems, vol 468. </w:t>
        </w:r>
        <w:r w:rsidRPr="00496706">
          <w:rPr>
            <w:rPrChange w:id="83" w:author="Guilherme Palumbo" w:date="2022-09-26T09:20:00Z">
              <w:rPr>
                <w:lang w:val="en-US"/>
              </w:rPr>
            </w:rPrChange>
          </w:rPr>
          <w:t>Springer,</w:t>
        </w:r>
      </w:ins>
    </w:p>
    <w:p w14:paraId="7EE77E15" w14:textId="1ACC5721" w:rsidR="006E6049" w:rsidRPr="00496706" w:rsidRDefault="006E6049" w:rsidP="006E6049">
      <w:pPr>
        <w:rPr>
          <w:ins w:id="84" w:author="Guilherme Palumbo" w:date="2022-09-25T18:56:00Z"/>
          <w:rPrChange w:id="85" w:author="Guilherme Palumbo" w:date="2022-09-26T09:20:00Z">
            <w:rPr>
              <w:ins w:id="86" w:author="Guilherme Palumbo" w:date="2022-09-25T18:56:00Z"/>
              <w:lang w:val="en-US"/>
            </w:rPr>
          </w:rPrChange>
        </w:rPr>
      </w:pPr>
      <w:proofErr w:type="spellStart"/>
      <w:ins w:id="87" w:author="Guilherme Palumbo" w:date="2022-09-25T18:56:00Z">
        <w:r w:rsidRPr="00496706">
          <w:rPr>
            <w:rPrChange w:id="88" w:author="Guilherme Palumbo" w:date="2022-09-26T09:20:00Z">
              <w:rPr>
                <w:lang w:val="en-US"/>
              </w:rPr>
            </w:rPrChange>
          </w:rPr>
          <w:t>Cham</w:t>
        </w:r>
        <w:proofErr w:type="spellEnd"/>
        <w:r w:rsidRPr="00496706">
          <w:rPr>
            <w:rPrChange w:id="89" w:author="Guilherme Palumbo" w:date="2022-09-26T09:20:00Z">
              <w:rPr>
                <w:lang w:val="en-US"/>
              </w:rPr>
            </w:rPrChange>
          </w:rPr>
          <w:t xml:space="preserve">. </w:t>
        </w:r>
        <w:r>
          <w:rPr>
            <w:lang w:val="en-US"/>
          </w:rPr>
          <w:fldChar w:fldCharType="begin"/>
        </w:r>
        <w:r w:rsidRPr="00496706">
          <w:rPr>
            <w:rPrChange w:id="90" w:author="Guilherme Palumbo" w:date="2022-09-26T09:20:00Z">
              <w:rPr>
                <w:lang w:val="en-US"/>
              </w:rPr>
            </w:rPrChange>
          </w:rPr>
          <w:instrText xml:space="preserve"> HYPERLINK "https://doi.org/10.1007/978-3-031-04826-5_57" </w:instrText>
        </w:r>
        <w:r>
          <w:rPr>
            <w:lang w:val="en-US"/>
          </w:rPr>
          <w:fldChar w:fldCharType="separate"/>
        </w:r>
        <w:r w:rsidRPr="00496706">
          <w:rPr>
            <w:rStyle w:val="Hiperligao"/>
            <w:rPrChange w:id="91" w:author="Guilherme Palumbo" w:date="2022-09-26T09:20:00Z">
              <w:rPr>
                <w:rStyle w:val="Hiperligao"/>
                <w:lang w:val="en-US"/>
              </w:rPr>
            </w:rPrChange>
          </w:rPr>
          <w:t>https://doi.org/10.1007/978-3-031-04826-5_57</w:t>
        </w:r>
        <w:r>
          <w:rPr>
            <w:lang w:val="en-US"/>
          </w:rPr>
          <w:fldChar w:fldCharType="end"/>
        </w:r>
        <w:r w:rsidRPr="00496706">
          <w:rPr>
            <w:rPrChange w:id="92" w:author="Guilherme Palumbo" w:date="2022-09-26T09:20:00Z">
              <w:rPr>
                <w:lang w:val="en-US"/>
              </w:rPr>
            </w:rPrChange>
          </w:rPr>
          <w:t xml:space="preserve"> </w:t>
        </w:r>
      </w:ins>
    </w:p>
    <w:p w14:paraId="2C3759CB" w14:textId="1BCCF6D8" w:rsidR="006E6049" w:rsidRPr="00496706" w:rsidRDefault="006E6049" w:rsidP="006E6049">
      <w:pPr>
        <w:rPr>
          <w:ins w:id="93" w:author="Guilherme Palumbo" w:date="2022-09-25T19:01:00Z"/>
          <w:rPrChange w:id="94" w:author="Guilherme Palumbo" w:date="2022-09-26T09:20:00Z">
            <w:rPr>
              <w:ins w:id="95" w:author="Guilherme Palumbo" w:date="2022-09-25T19:01:00Z"/>
              <w:lang w:val="en-US"/>
            </w:rPr>
          </w:rPrChange>
        </w:rPr>
      </w:pPr>
    </w:p>
    <w:p w14:paraId="2126769E" w14:textId="77777777" w:rsidR="00753577" w:rsidRPr="00496706" w:rsidRDefault="00753577" w:rsidP="006E6049">
      <w:pPr>
        <w:rPr>
          <w:ins w:id="96" w:author="Guilherme Palumbo" w:date="2022-09-25T18:56:00Z"/>
          <w:rPrChange w:id="97" w:author="Guilherme Palumbo" w:date="2022-09-26T09:20:00Z">
            <w:rPr>
              <w:ins w:id="98" w:author="Guilherme Palumbo" w:date="2022-09-25T18:56:00Z"/>
              <w:lang w:val="en-US"/>
            </w:rPr>
          </w:rPrChange>
        </w:rPr>
      </w:pPr>
    </w:p>
    <w:p w14:paraId="5485F6E6" w14:textId="4B7FAE86" w:rsidR="006E6049" w:rsidRPr="006E6049" w:rsidRDefault="00753577" w:rsidP="006E6049">
      <w:pPr>
        <w:rPr>
          <w:ins w:id="99" w:author="Guilherme Palumbo" w:date="2022-09-25T18:56:00Z"/>
          <w:b/>
          <w:bCs/>
          <w:rPrChange w:id="100" w:author="Guilherme Palumbo" w:date="2022-09-25T18:57:00Z">
            <w:rPr>
              <w:ins w:id="101" w:author="Guilherme Palumbo" w:date="2022-09-25T18:56:00Z"/>
              <w:lang w:val="en-US"/>
            </w:rPr>
          </w:rPrChange>
        </w:rPr>
      </w:pPr>
      <w:ins w:id="102" w:author="Guilherme Palumbo" w:date="2022-09-25T19:01:00Z">
        <w:r>
          <w:t>(</w:t>
        </w:r>
        <w:proofErr w:type="spellStart"/>
        <w:r>
          <w:t>submit</w:t>
        </w:r>
      </w:ins>
      <w:ins w:id="103" w:author="Guilherme Palumbo" w:date="2022-09-25T19:02:00Z">
        <w:r>
          <w:t>t</w:t>
        </w:r>
      </w:ins>
      <w:ins w:id="104" w:author="Guilherme Palumbo" w:date="2022-09-25T19:01:00Z">
        <w:r>
          <w:t>ed</w:t>
        </w:r>
        <w:proofErr w:type="spellEnd"/>
        <w:r>
          <w:t xml:space="preserve">) </w:t>
        </w:r>
      </w:ins>
      <w:ins w:id="105" w:author="Guilherme Palumbo" w:date="2022-09-25T18:56:00Z">
        <w:r w:rsidR="006E6049" w:rsidRPr="006E6049">
          <w:rPr>
            <w:rPrChange w:id="106" w:author="Guilherme Palumbo" w:date="2022-09-25T18:56:00Z">
              <w:rPr>
                <w:lang w:val="en-US"/>
              </w:rPr>
            </w:rPrChange>
          </w:rPr>
          <w:t xml:space="preserve">Palumbo G., Carneiro, D., Guimarães M., Alves V., Novais, P. (2022) </w:t>
        </w:r>
        <w:proofErr w:type="spellStart"/>
        <w:r w:rsidR="006E6049" w:rsidRPr="006E6049">
          <w:rPr>
            <w:b/>
            <w:bCs/>
            <w:rPrChange w:id="107" w:author="Guilherme Palumbo" w:date="2022-09-25T18:57:00Z">
              <w:rPr>
                <w:lang w:val="en-US"/>
              </w:rPr>
            </w:rPrChange>
          </w:rPr>
          <w:t>Algorithm</w:t>
        </w:r>
        <w:proofErr w:type="spellEnd"/>
      </w:ins>
    </w:p>
    <w:p w14:paraId="325DC832" w14:textId="77777777" w:rsidR="006E6049" w:rsidRPr="006E6049" w:rsidRDefault="006E6049" w:rsidP="006E6049">
      <w:pPr>
        <w:rPr>
          <w:ins w:id="108" w:author="Guilherme Palumbo" w:date="2022-09-25T18:56:00Z"/>
          <w:b/>
          <w:bCs/>
          <w:lang w:val="en-US"/>
          <w:rPrChange w:id="109" w:author="Guilherme Palumbo" w:date="2022-09-25T18:57:00Z">
            <w:rPr>
              <w:ins w:id="110" w:author="Guilherme Palumbo" w:date="2022-09-25T18:56:00Z"/>
              <w:lang w:val="en-US"/>
            </w:rPr>
          </w:rPrChange>
        </w:rPr>
      </w:pPr>
      <w:ins w:id="111" w:author="Guilherme Palumbo" w:date="2022-09-25T18:56:00Z">
        <w:r w:rsidRPr="006E6049">
          <w:rPr>
            <w:b/>
            <w:bCs/>
            <w:lang w:val="en-US"/>
            <w:rPrChange w:id="112" w:author="Guilherme Palumbo" w:date="2022-09-25T18:57:00Z">
              <w:rPr>
                <w:lang w:val="en-US"/>
              </w:rPr>
            </w:rPrChange>
          </w:rPr>
          <w:t>Recommendation and Performance Prediction using Meta-Learning.</w:t>
        </w:r>
      </w:ins>
    </w:p>
    <w:p w14:paraId="52D5FC8E" w14:textId="77777777" w:rsidR="006E6049" w:rsidRPr="006E6049" w:rsidRDefault="006E6049" w:rsidP="006E6049">
      <w:pPr>
        <w:rPr>
          <w:ins w:id="113" w:author="Guilherme Palumbo" w:date="2022-09-25T18:56:00Z"/>
          <w:lang w:val="en-US"/>
        </w:rPr>
      </w:pPr>
      <w:ins w:id="114" w:author="Guilherme Palumbo" w:date="2022-09-25T18:56:00Z">
        <w:r w:rsidRPr="006E6049">
          <w:rPr>
            <w:lang w:val="en-US"/>
          </w:rPr>
          <w:t>Submitted to the International Journal of Neural Systems (IF 6.325, Q1</w:t>
        </w:r>
      </w:ins>
    </w:p>
    <w:p w14:paraId="0F12612F" w14:textId="4E65E082" w:rsidR="006E6049" w:rsidRDefault="006E6049" w:rsidP="006E6049">
      <w:pPr>
        <w:rPr>
          <w:ins w:id="115" w:author="Guilherme Palumbo" w:date="2022-09-25T19:01:00Z"/>
          <w:lang w:val="en-US"/>
        </w:rPr>
      </w:pPr>
      <w:ins w:id="116" w:author="Guilherme Palumbo" w:date="2022-09-25T18:56:00Z">
        <w:r w:rsidRPr="006E6049">
          <w:rPr>
            <w:lang w:val="en-US"/>
          </w:rPr>
          <w:t>Computer Networks and Communications, Q1 Medicine (miscellaneous))</w:t>
        </w:r>
        <w:r>
          <w:rPr>
            <w:lang w:val="en-US"/>
          </w:rPr>
          <w:t xml:space="preserve"> </w:t>
        </w:r>
      </w:ins>
    </w:p>
    <w:p w14:paraId="3562C194" w14:textId="06B767C2" w:rsidR="00753577" w:rsidRDefault="00753577" w:rsidP="006E6049">
      <w:pPr>
        <w:rPr>
          <w:ins w:id="117" w:author="Guilherme Palumbo" w:date="2022-09-25T19:01:00Z"/>
          <w:lang w:val="en-US"/>
        </w:rPr>
      </w:pPr>
    </w:p>
    <w:p w14:paraId="45141F6B" w14:textId="54EF0F90" w:rsidR="00753577" w:rsidRPr="00753577" w:rsidRDefault="00753577" w:rsidP="006E6049">
      <w:pPr>
        <w:rPr>
          <w:ins w:id="118" w:author="Guilherme Palumbo" w:date="2022-09-25T18:56:00Z"/>
          <w:lang w:val="en-US"/>
        </w:rPr>
      </w:pPr>
      <w:ins w:id="119" w:author="Guilherme Palumbo" w:date="2022-09-25T19:01:00Z">
        <w:r w:rsidRPr="00753577">
          <w:rPr>
            <w:lang w:val="en-US"/>
            <w:rPrChange w:id="120" w:author="Guilherme Palumbo" w:date="2022-09-25T19:01:00Z">
              <w:rPr/>
            </w:rPrChange>
          </w:rPr>
          <w:t>M. Guimarães and D. Carneiro, "</w:t>
        </w:r>
        <w:r w:rsidRPr="00753577">
          <w:rPr>
            <w:b/>
            <w:bCs/>
            <w:lang w:val="en-US"/>
            <w:rPrChange w:id="121" w:author="Guilherme Palumbo" w:date="2022-09-25T19:02:00Z">
              <w:rPr/>
            </w:rPrChange>
          </w:rPr>
          <w:t>A Meta-Learning Approach to Error Prediction</w:t>
        </w:r>
        <w:r w:rsidRPr="00753577">
          <w:rPr>
            <w:lang w:val="en-US"/>
            <w:rPrChange w:id="122" w:author="Guilherme Palumbo" w:date="2022-09-25T19:01:00Z">
              <w:rPr/>
            </w:rPrChange>
          </w:rPr>
          <w:t xml:space="preserve">," </w:t>
        </w:r>
        <w:r w:rsidRPr="00753577">
          <w:rPr>
            <w:rStyle w:val="nfase"/>
            <w:lang w:val="en-US"/>
            <w:rPrChange w:id="123" w:author="Guilherme Palumbo" w:date="2022-09-25T19:01:00Z">
              <w:rPr>
                <w:rStyle w:val="nfase"/>
              </w:rPr>
            </w:rPrChange>
          </w:rPr>
          <w:t>2021 16th Iberian Conference on Information Systems and Technologies (CISTI)</w:t>
        </w:r>
        <w:r w:rsidRPr="00753577">
          <w:rPr>
            <w:lang w:val="en-US"/>
            <w:rPrChange w:id="124" w:author="Guilherme Palumbo" w:date="2022-09-25T19:01:00Z">
              <w:rPr/>
            </w:rPrChange>
          </w:rPr>
          <w:t xml:space="preserve">, 2021, pp. 1-6, </w:t>
        </w:r>
        <w:proofErr w:type="spellStart"/>
        <w:r w:rsidRPr="00753577">
          <w:rPr>
            <w:lang w:val="en-US"/>
            <w:rPrChange w:id="125" w:author="Guilherme Palumbo" w:date="2022-09-25T19:01:00Z">
              <w:rPr/>
            </w:rPrChange>
          </w:rPr>
          <w:t>doi</w:t>
        </w:r>
        <w:proofErr w:type="spellEnd"/>
        <w:r w:rsidRPr="00753577">
          <w:rPr>
            <w:lang w:val="en-US"/>
            <w:rPrChange w:id="126" w:author="Guilherme Palumbo" w:date="2022-09-25T19:01:00Z">
              <w:rPr/>
            </w:rPrChange>
          </w:rPr>
          <w:t xml:space="preserve">: </w:t>
        </w:r>
      </w:ins>
      <w:ins w:id="127" w:author="Guilherme Palumbo" w:date="2022-09-25T19:02:00Z">
        <w:r>
          <w:rPr>
            <w:lang w:val="en-US"/>
          </w:rPr>
          <w:fldChar w:fldCharType="begin"/>
        </w:r>
        <w:r>
          <w:rPr>
            <w:lang w:val="en-US"/>
          </w:rPr>
          <w:instrText xml:space="preserve"> HYPERLINK "</w:instrText>
        </w:r>
        <w:r w:rsidRPr="00753577">
          <w:rPr>
            <w:lang w:val="en-US"/>
          </w:rPr>
          <w:instrText>https://doi.org/</w:instrText>
        </w:r>
      </w:ins>
      <w:ins w:id="128" w:author="Guilherme Palumbo" w:date="2022-09-25T19:01:00Z">
        <w:r w:rsidRPr="00753577">
          <w:rPr>
            <w:lang w:val="en-US"/>
            <w:rPrChange w:id="129" w:author="Guilherme Palumbo" w:date="2022-09-25T19:01:00Z">
              <w:rPr/>
            </w:rPrChange>
          </w:rPr>
          <w:instrText>10.23919/CISTI52073.2021.9476516</w:instrText>
        </w:r>
      </w:ins>
      <w:ins w:id="130" w:author="Guilherme Palumbo" w:date="2022-09-25T19:02:00Z">
        <w:r>
          <w:rPr>
            <w:lang w:val="en-US"/>
          </w:rPr>
          <w:instrText xml:space="preserve">" </w:instrText>
        </w:r>
        <w:r>
          <w:rPr>
            <w:lang w:val="en-US"/>
          </w:rPr>
          <w:fldChar w:fldCharType="separate"/>
        </w:r>
        <w:r w:rsidRPr="00326F21">
          <w:rPr>
            <w:rStyle w:val="Hiperligao"/>
            <w:lang w:val="en-US"/>
          </w:rPr>
          <w:t>https://doi.org/</w:t>
        </w:r>
      </w:ins>
      <w:ins w:id="131" w:author="Guilherme Palumbo" w:date="2022-09-25T19:01:00Z">
        <w:r w:rsidRPr="00326F21">
          <w:rPr>
            <w:rStyle w:val="Hiperligao"/>
            <w:lang w:val="en-US"/>
            <w:rPrChange w:id="132" w:author="Guilherme Palumbo" w:date="2022-09-25T19:01:00Z">
              <w:rPr/>
            </w:rPrChange>
          </w:rPr>
          <w:t>10.23919/CISTI52073.2021.9476516</w:t>
        </w:r>
      </w:ins>
      <w:ins w:id="133" w:author="Guilherme Palumbo" w:date="2022-09-25T19:02:00Z">
        <w:r>
          <w:rPr>
            <w:lang w:val="en-US"/>
          </w:rPr>
          <w:fldChar w:fldCharType="end"/>
        </w:r>
        <w:r>
          <w:rPr>
            <w:lang w:val="en-US"/>
          </w:rPr>
          <w:t xml:space="preserve"> </w:t>
        </w:r>
      </w:ins>
    </w:p>
    <w:p w14:paraId="37F785C9" w14:textId="5887704F" w:rsidR="006E6049" w:rsidRDefault="006E6049" w:rsidP="006E6049">
      <w:pPr>
        <w:rPr>
          <w:ins w:id="134" w:author="Guilherme Palumbo" w:date="2022-09-25T18:56:00Z"/>
          <w:lang w:val="en-US"/>
        </w:rPr>
      </w:pPr>
    </w:p>
    <w:p w14:paraId="5EEC76CA" w14:textId="77777777" w:rsidR="006E6049" w:rsidRPr="006E6049" w:rsidRDefault="006E6049" w:rsidP="006E6049">
      <w:pPr>
        <w:rPr>
          <w:ins w:id="135" w:author="Guilherme Palumbo" w:date="2022-09-25T18:56:00Z"/>
          <w:lang w:val="en-US"/>
          <w:rPrChange w:id="136" w:author="Guilherme Palumbo" w:date="2022-09-25T18:56:00Z">
            <w:rPr>
              <w:ins w:id="137" w:author="Guilherme Palumbo" w:date="2022-09-25T18:56:00Z"/>
              <w:b/>
              <w:bCs/>
            </w:rPr>
          </w:rPrChange>
        </w:rPr>
      </w:pPr>
    </w:p>
    <w:p w14:paraId="681B775B" w14:textId="00BEC145" w:rsidR="00487AE4" w:rsidRPr="006E6049" w:rsidRDefault="00487AE4" w:rsidP="00CA7201">
      <w:pPr>
        <w:rPr>
          <w:b/>
          <w:bCs/>
          <w:lang w:val="en-US"/>
          <w:rPrChange w:id="138" w:author="Guilherme Palumbo" w:date="2022-09-25T18:56:00Z">
            <w:rPr>
              <w:b/>
              <w:bCs/>
            </w:rPr>
          </w:rPrChange>
        </w:rPr>
      </w:pPr>
    </w:p>
    <w:p w14:paraId="31091410" w14:textId="445372CB" w:rsidR="00487AE4" w:rsidRPr="006E6049" w:rsidRDefault="00487AE4" w:rsidP="00CA7201">
      <w:pPr>
        <w:rPr>
          <w:b/>
          <w:bCs/>
          <w:lang w:val="en-US"/>
          <w:rPrChange w:id="139" w:author="Guilherme Palumbo" w:date="2022-09-25T18:56:00Z">
            <w:rPr>
              <w:b/>
              <w:bCs/>
            </w:rPr>
          </w:rPrChange>
        </w:rPr>
      </w:pPr>
    </w:p>
    <w:p w14:paraId="5067B7F0" w14:textId="360860C8" w:rsidR="00487AE4" w:rsidRPr="006E6049" w:rsidRDefault="00487AE4" w:rsidP="00CA7201">
      <w:pPr>
        <w:rPr>
          <w:b/>
          <w:bCs/>
          <w:lang w:val="en-US"/>
          <w:rPrChange w:id="140" w:author="Guilherme Palumbo" w:date="2022-09-25T18:56:00Z">
            <w:rPr>
              <w:b/>
              <w:bCs/>
            </w:rPr>
          </w:rPrChange>
        </w:rPr>
      </w:pPr>
    </w:p>
    <w:p w14:paraId="7A75B663" w14:textId="10E2FD16" w:rsidR="00487AE4" w:rsidRPr="006E6049" w:rsidRDefault="00487AE4" w:rsidP="00CA7201">
      <w:pPr>
        <w:rPr>
          <w:b/>
          <w:bCs/>
          <w:lang w:val="en-US"/>
          <w:rPrChange w:id="141" w:author="Guilherme Palumbo" w:date="2022-09-25T18:56:00Z">
            <w:rPr>
              <w:b/>
              <w:bCs/>
            </w:rPr>
          </w:rPrChange>
        </w:rPr>
      </w:pPr>
    </w:p>
    <w:p w14:paraId="6F13F80D" w14:textId="6C1FFA5D" w:rsidR="00487AE4" w:rsidRPr="006E6049" w:rsidRDefault="00487AE4" w:rsidP="00CA7201">
      <w:pPr>
        <w:rPr>
          <w:b/>
          <w:bCs/>
          <w:lang w:val="en-US"/>
          <w:rPrChange w:id="142" w:author="Guilherme Palumbo" w:date="2022-09-25T18:56:00Z">
            <w:rPr>
              <w:b/>
              <w:bCs/>
            </w:rPr>
          </w:rPrChange>
        </w:rPr>
      </w:pPr>
    </w:p>
    <w:p w14:paraId="21D4B481" w14:textId="781D6FEF" w:rsidR="00487AE4" w:rsidRPr="006E6049" w:rsidRDefault="00487AE4" w:rsidP="00CA7201">
      <w:pPr>
        <w:rPr>
          <w:b/>
          <w:bCs/>
          <w:lang w:val="en-US"/>
          <w:rPrChange w:id="143" w:author="Guilherme Palumbo" w:date="2022-09-25T18:56:00Z">
            <w:rPr>
              <w:b/>
              <w:bCs/>
            </w:rPr>
          </w:rPrChange>
        </w:rPr>
      </w:pPr>
    </w:p>
    <w:p w14:paraId="1C5C1112" w14:textId="1307B316" w:rsidR="00487AE4" w:rsidRPr="006E6049" w:rsidRDefault="00487AE4" w:rsidP="00CA7201">
      <w:pPr>
        <w:rPr>
          <w:b/>
          <w:bCs/>
          <w:lang w:val="en-US"/>
          <w:rPrChange w:id="144" w:author="Guilherme Palumbo" w:date="2022-09-25T18:56:00Z">
            <w:rPr>
              <w:b/>
              <w:bCs/>
            </w:rPr>
          </w:rPrChange>
        </w:rPr>
      </w:pPr>
    </w:p>
    <w:p w14:paraId="296E1AC6" w14:textId="0005F839" w:rsidR="00487AE4" w:rsidRPr="006E6049" w:rsidRDefault="00487AE4" w:rsidP="00CA7201">
      <w:pPr>
        <w:rPr>
          <w:b/>
          <w:bCs/>
          <w:lang w:val="en-US"/>
          <w:rPrChange w:id="145" w:author="Guilherme Palumbo" w:date="2022-09-25T18:56:00Z">
            <w:rPr>
              <w:b/>
              <w:bCs/>
            </w:rPr>
          </w:rPrChange>
        </w:rPr>
      </w:pPr>
    </w:p>
    <w:p w14:paraId="00105177" w14:textId="0D1202E6" w:rsidR="00487AE4" w:rsidRPr="006E6049" w:rsidRDefault="00487AE4" w:rsidP="00CA7201">
      <w:pPr>
        <w:rPr>
          <w:b/>
          <w:bCs/>
          <w:lang w:val="en-US"/>
          <w:rPrChange w:id="146" w:author="Guilherme Palumbo" w:date="2022-09-25T18:56:00Z">
            <w:rPr>
              <w:b/>
              <w:bCs/>
            </w:rPr>
          </w:rPrChange>
        </w:rPr>
      </w:pPr>
    </w:p>
    <w:p w14:paraId="0705E953" w14:textId="08D4C1DF" w:rsidR="00487AE4" w:rsidRPr="006E6049" w:rsidRDefault="00487AE4" w:rsidP="00CA7201">
      <w:pPr>
        <w:rPr>
          <w:b/>
          <w:bCs/>
          <w:lang w:val="en-US"/>
          <w:rPrChange w:id="147" w:author="Guilherme Palumbo" w:date="2022-09-25T18:56:00Z">
            <w:rPr>
              <w:b/>
              <w:bCs/>
            </w:rPr>
          </w:rPrChange>
        </w:rPr>
      </w:pPr>
    </w:p>
    <w:p w14:paraId="651E2DD4" w14:textId="51D11BA7" w:rsidR="00487AE4" w:rsidRPr="006E6049" w:rsidRDefault="00487AE4" w:rsidP="00CA7201">
      <w:pPr>
        <w:rPr>
          <w:b/>
          <w:bCs/>
          <w:lang w:val="en-US"/>
          <w:rPrChange w:id="148" w:author="Guilherme Palumbo" w:date="2022-09-25T18:56:00Z">
            <w:rPr>
              <w:b/>
              <w:bCs/>
            </w:rPr>
          </w:rPrChange>
        </w:rPr>
      </w:pPr>
    </w:p>
    <w:p w14:paraId="5E1EA876" w14:textId="5931AC0E" w:rsidR="00487AE4" w:rsidRPr="006E6049" w:rsidRDefault="00487AE4" w:rsidP="00CA7201">
      <w:pPr>
        <w:rPr>
          <w:b/>
          <w:bCs/>
          <w:lang w:val="en-US"/>
          <w:rPrChange w:id="149" w:author="Guilherme Palumbo" w:date="2022-09-25T18:56:00Z">
            <w:rPr>
              <w:b/>
              <w:bCs/>
            </w:rPr>
          </w:rPrChange>
        </w:rPr>
      </w:pPr>
    </w:p>
    <w:p w14:paraId="61A27238" w14:textId="3004C615" w:rsidR="00487AE4" w:rsidRPr="006E6049" w:rsidRDefault="00487AE4" w:rsidP="00CA7201">
      <w:pPr>
        <w:rPr>
          <w:b/>
          <w:bCs/>
          <w:lang w:val="en-US"/>
          <w:rPrChange w:id="150" w:author="Guilherme Palumbo" w:date="2022-09-25T18:56:00Z">
            <w:rPr>
              <w:b/>
              <w:bCs/>
            </w:rPr>
          </w:rPrChange>
        </w:rPr>
      </w:pPr>
    </w:p>
    <w:p w14:paraId="422FD125" w14:textId="3F775727" w:rsidR="00487AE4" w:rsidRPr="006E6049" w:rsidRDefault="00487AE4" w:rsidP="00CA7201">
      <w:pPr>
        <w:rPr>
          <w:b/>
          <w:bCs/>
          <w:lang w:val="en-US"/>
          <w:rPrChange w:id="151" w:author="Guilherme Palumbo" w:date="2022-09-25T18:56:00Z">
            <w:rPr>
              <w:b/>
              <w:bCs/>
            </w:rPr>
          </w:rPrChange>
        </w:rPr>
      </w:pPr>
    </w:p>
    <w:p w14:paraId="60573D6C" w14:textId="0DDC324D" w:rsidR="00487AE4" w:rsidRPr="006E6049" w:rsidRDefault="00487AE4" w:rsidP="00CA7201">
      <w:pPr>
        <w:rPr>
          <w:b/>
          <w:bCs/>
          <w:lang w:val="en-US"/>
          <w:rPrChange w:id="152" w:author="Guilherme Palumbo" w:date="2022-09-25T18:56:00Z">
            <w:rPr>
              <w:b/>
              <w:bCs/>
            </w:rPr>
          </w:rPrChange>
        </w:rPr>
      </w:pPr>
    </w:p>
    <w:p w14:paraId="5382742F" w14:textId="4EB02277" w:rsidR="00487AE4" w:rsidRPr="006E6049" w:rsidRDefault="00487AE4" w:rsidP="00CA7201">
      <w:pPr>
        <w:rPr>
          <w:b/>
          <w:bCs/>
          <w:lang w:val="en-US"/>
          <w:rPrChange w:id="153" w:author="Guilherme Palumbo" w:date="2022-09-25T18:56:00Z">
            <w:rPr>
              <w:b/>
              <w:bCs/>
            </w:rPr>
          </w:rPrChange>
        </w:rPr>
      </w:pPr>
    </w:p>
    <w:p w14:paraId="5626FE94" w14:textId="31015B51" w:rsidR="00487AE4" w:rsidRPr="006E6049" w:rsidRDefault="00487AE4" w:rsidP="00CA7201">
      <w:pPr>
        <w:rPr>
          <w:b/>
          <w:bCs/>
          <w:lang w:val="en-US"/>
          <w:rPrChange w:id="154" w:author="Guilherme Palumbo" w:date="2022-09-25T18:56:00Z">
            <w:rPr>
              <w:b/>
              <w:bCs/>
            </w:rPr>
          </w:rPrChange>
        </w:rPr>
      </w:pPr>
    </w:p>
    <w:p w14:paraId="1C190D51" w14:textId="08209C91" w:rsidR="00487AE4" w:rsidRPr="006E6049" w:rsidRDefault="00487AE4" w:rsidP="00CA7201">
      <w:pPr>
        <w:rPr>
          <w:b/>
          <w:bCs/>
          <w:lang w:val="en-US"/>
          <w:rPrChange w:id="155" w:author="Guilherme Palumbo" w:date="2022-09-25T18:56:00Z">
            <w:rPr>
              <w:b/>
              <w:bCs/>
            </w:rPr>
          </w:rPrChange>
        </w:rPr>
      </w:pPr>
    </w:p>
    <w:p w14:paraId="66232CBB" w14:textId="6E77FBC4" w:rsidR="00487AE4" w:rsidRPr="006E6049" w:rsidRDefault="00487AE4" w:rsidP="00CA7201">
      <w:pPr>
        <w:rPr>
          <w:b/>
          <w:bCs/>
          <w:lang w:val="en-US"/>
          <w:rPrChange w:id="156" w:author="Guilherme Palumbo" w:date="2022-09-25T18:56:00Z">
            <w:rPr>
              <w:b/>
              <w:bCs/>
            </w:rPr>
          </w:rPrChange>
        </w:rPr>
      </w:pPr>
    </w:p>
    <w:p w14:paraId="0C027562" w14:textId="555DE8B9" w:rsidR="00487AE4" w:rsidRPr="006E6049" w:rsidRDefault="00487AE4" w:rsidP="00CA7201">
      <w:pPr>
        <w:rPr>
          <w:b/>
          <w:bCs/>
          <w:lang w:val="en-US"/>
          <w:rPrChange w:id="157" w:author="Guilherme Palumbo" w:date="2022-09-25T18:56:00Z">
            <w:rPr>
              <w:b/>
              <w:bCs/>
            </w:rPr>
          </w:rPrChange>
        </w:rPr>
      </w:pPr>
    </w:p>
    <w:p w14:paraId="0EB5DCEC" w14:textId="71E909CC" w:rsidR="00487AE4" w:rsidRPr="006E6049" w:rsidRDefault="00487AE4" w:rsidP="00CA7201">
      <w:pPr>
        <w:rPr>
          <w:b/>
          <w:bCs/>
          <w:lang w:val="en-US"/>
          <w:rPrChange w:id="158" w:author="Guilherme Palumbo" w:date="2022-09-25T18:56:00Z">
            <w:rPr>
              <w:b/>
              <w:bCs/>
            </w:rPr>
          </w:rPrChange>
        </w:rPr>
      </w:pPr>
    </w:p>
    <w:p w14:paraId="1429BC91" w14:textId="2033B80E" w:rsidR="00487AE4" w:rsidRPr="006E6049" w:rsidRDefault="00487AE4" w:rsidP="00CA7201">
      <w:pPr>
        <w:rPr>
          <w:b/>
          <w:bCs/>
          <w:lang w:val="en-US"/>
          <w:rPrChange w:id="159" w:author="Guilherme Palumbo" w:date="2022-09-25T18:56:00Z">
            <w:rPr>
              <w:b/>
              <w:bCs/>
            </w:rPr>
          </w:rPrChange>
        </w:rPr>
      </w:pPr>
    </w:p>
    <w:p w14:paraId="7B28BF75" w14:textId="6545EB8E" w:rsidR="00487AE4" w:rsidRPr="006E6049" w:rsidRDefault="00487AE4" w:rsidP="00CA7201">
      <w:pPr>
        <w:rPr>
          <w:b/>
          <w:bCs/>
          <w:lang w:val="en-US"/>
          <w:rPrChange w:id="160" w:author="Guilherme Palumbo" w:date="2022-09-25T18:56:00Z">
            <w:rPr>
              <w:b/>
              <w:bCs/>
            </w:rPr>
          </w:rPrChange>
        </w:rPr>
      </w:pPr>
    </w:p>
    <w:p w14:paraId="466A90C2" w14:textId="01404B15" w:rsidR="00487AE4" w:rsidRPr="006E6049" w:rsidRDefault="00487AE4" w:rsidP="00CA7201">
      <w:pPr>
        <w:rPr>
          <w:b/>
          <w:bCs/>
          <w:lang w:val="en-US"/>
          <w:rPrChange w:id="161" w:author="Guilherme Palumbo" w:date="2022-09-25T18:56:00Z">
            <w:rPr>
              <w:b/>
              <w:bCs/>
            </w:rPr>
          </w:rPrChange>
        </w:rPr>
      </w:pPr>
    </w:p>
    <w:p w14:paraId="1A8D079F" w14:textId="77777777" w:rsidR="00487AE4" w:rsidRPr="006E6049" w:rsidRDefault="00487AE4" w:rsidP="00CA7201">
      <w:pPr>
        <w:rPr>
          <w:b/>
          <w:bCs/>
          <w:lang w:val="en-US"/>
          <w:rPrChange w:id="162" w:author="Guilherme Palumbo" w:date="2022-09-25T18:56:00Z">
            <w:rPr>
              <w:b/>
              <w:bCs/>
            </w:rPr>
          </w:rPrChange>
        </w:rPr>
      </w:pPr>
    </w:p>
    <w:p w14:paraId="07175107" w14:textId="77777777" w:rsidR="002700DF" w:rsidRPr="00487AE4" w:rsidRDefault="002700DF" w:rsidP="002700DF">
      <w:pPr>
        <w:rPr>
          <w:b/>
          <w:bCs/>
          <w:sz w:val="32"/>
          <w:szCs w:val="32"/>
        </w:rPr>
      </w:pPr>
      <w:r w:rsidRPr="00487AE4">
        <w:rPr>
          <w:b/>
          <w:bCs/>
          <w:sz w:val="32"/>
          <w:szCs w:val="32"/>
        </w:rPr>
        <w:lastRenderedPageBreak/>
        <w:t>Descrição do Projeto:</w:t>
      </w:r>
    </w:p>
    <w:p w14:paraId="248C3257" w14:textId="07A13816" w:rsidR="002700DF" w:rsidRDefault="002700DF" w:rsidP="002700DF">
      <w:pPr>
        <w:rPr>
          <w:b/>
          <w:bCs/>
        </w:rPr>
      </w:pPr>
      <w:r w:rsidRPr="002700DF">
        <w:rPr>
          <w:b/>
          <w:bCs/>
        </w:rPr>
        <w:t>12. Descrevam o vosso projeto (320 caracteres)</w:t>
      </w:r>
    </w:p>
    <w:p w14:paraId="679A0451" w14:textId="3B1B6408" w:rsidR="00496706" w:rsidRPr="00D049F7" w:rsidRDefault="00496706" w:rsidP="002700DF">
      <w:ins w:id="163" w:author="Guilherme Palumbo" w:date="2022-09-26T09:20:00Z">
        <w:r w:rsidRPr="00496706">
          <w:t>O projeto constitui num sistema de recomendação de algoritmos capaz de fazer a previsão dos melhores modelos para um determinado problema de ML, utilizando Meta-</w:t>
        </w:r>
        <w:proofErr w:type="spellStart"/>
        <w:r w:rsidRPr="00496706">
          <w:t>Learning</w:t>
        </w:r>
        <w:proofErr w:type="spellEnd"/>
        <w:r w:rsidRPr="00496706">
          <w:t>. Isto permitirá reduzir drasticamente o tempo e recursos gastos pelas organizações na busca dos melhores modelos em cada momento.</w:t>
        </w:r>
      </w:ins>
    </w:p>
    <w:p w14:paraId="44BAC8C8" w14:textId="77777777" w:rsidR="00D049F7" w:rsidRPr="002700DF" w:rsidRDefault="00D049F7" w:rsidP="002700DF">
      <w:pPr>
        <w:rPr>
          <w:b/>
          <w:bCs/>
        </w:rPr>
      </w:pPr>
    </w:p>
    <w:p w14:paraId="29BA26CA" w14:textId="56D277BA" w:rsidR="00723679" w:rsidRDefault="002700DF" w:rsidP="002700DF">
      <w:pPr>
        <w:rPr>
          <w:b/>
          <w:bCs/>
        </w:rPr>
      </w:pPr>
      <w:r w:rsidRPr="002700DF">
        <w:rPr>
          <w:b/>
          <w:bCs/>
        </w:rPr>
        <w:t>13. Qual o problema que o projeto pretende resolver? Ou, qual oportunidade do mercado que pretende</w:t>
      </w:r>
      <w:r w:rsidR="00487AE4">
        <w:rPr>
          <w:b/>
          <w:bCs/>
        </w:rPr>
        <w:t xml:space="preserve"> </w:t>
      </w:r>
      <w:r w:rsidRPr="002700DF">
        <w:rPr>
          <w:b/>
          <w:bCs/>
        </w:rPr>
        <w:t>aproveitar? (280 caracteres)</w:t>
      </w:r>
    </w:p>
    <w:p w14:paraId="5C8040CD" w14:textId="453F447B" w:rsidR="004104E3" w:rsidRDefault="004104E3" w:rsidP="002700DF">
      <w:r w:rsidRPr="004104E3">
        <w:t xml:space="preserve">Cenários </w:t>
      </w:r>
      <w:r>
        <w:t xml:space="preserve">de </w:t>
      </w:r>
      <w:proofErr w:type="spellStart"/>
      <w:r>
        <w:t>streaming</w:t>
      </w:r>
      <w:proofErr w:type="spellEnd"/>
      <w:r>
        <w:t xml:space="preserve"> e </w:t>
      </w:r>
      <w:proofErr w:type="spellStart"/>
      <w:r>
        <w:t>Big</w:t>
      </w:r>
      <w:proofErr w:type="spellEnd"/>
      <w:r>
        <w:t xml:space="preserve"> Data onde modelos precisam ser atualizados com regularidade e rapidez, onde não há tempo para executar abordagens de busca extensas ou o custo é muito elevado. Cenários onde precisão pode ser trocada por tempo de treino mais curto.</w:t>
      </w:r>
    </w:p>
    <w:p w14:paraId="73B76F8A" w14:textId="77777777" w:rsidR="004104E3" w:rsidRDefault="004104E3" w:rsidP="002700DF"/>
    <w:p w14:paraId="515F4318" w14:textId="0C56A9A9" w:rsidR="002700DF" w:rsidRDefault="002700DF" w:rsidP="002700DF">
      <w:pPr>
        <w:rPr>
          <w:b/>
          <w:bCs/>
        </w:rPr>
      </w:pPr>
      <w:r w:rsidRPr="002700DF">
        <w:rPr>
          <w:b/>
          <w:bCs/>
        </w:rPr>
        <w:t>14. Descrevam o perfil do(s) vosso(s) cliente(s) e/ou utilizador(</w:t>
      </w:r>
      <w:proofErr w:type="spellStart"/>
      <w:r w:rsidRPr="002700DF">
        <w:rPr>
          <w:b/>
          <w:bCs/>
        </w:rPr>
        <w:t>es</w:t>
      </w:r>
      <w:proofErr w:type="spellEnd"/>
      <w:r w:rsidRPr="002700DF">
        <w:rPr>
          <w:b/>
          <w:bCs/>
        </w:rPr>
        <w:t>)? (280 caracteres)</w:t>
      </w:r>
    </w:p>
    <w:p w14:paraId="649B8F54" w14:textId="4EAC16ED" w:rsidR="00D049F7" w:rsidRPr="00723679" w:rsidRDefault="004104E3" w:rsidP="002700DF">
      <w:r>
        <w:t xml:space="preserve">Cientista de dados/empresa </w:t>
      </w:r>
      <w:r w:rsidR="00E12D2B">
        <w:t xml:space="preserve">que esteja em constante necessidade de atualizar os seus modelos de Machine </w:t>
      </w:r>
      <w:proofErr w:type="spellStart"/>
      <w:r w:rsidR="00E12D2B">
        <w:t>Learning</w:t>
      </w:r>
      <w:proofErr w:type="spellEnd"/>
      <w:r w:rsidR="00E12D2B">
        <w:t xml:space="preserve"> devido à constante chegada de novos dados. </w:t>
      </w:r>
      <w:r>
        <w:t>U</w:t>
      </w:r>
      <w:r w:rsidR="00E12D2B">
        <w:t>tilizador que procure encontrar o melhor modelo de M</w:t>
      </w:r>
      <w:r>
        <w:t>L</w:t>
      </w:r>
      <w:r w:rsidR="00E12D2B">
        <w:t>, sem a necessidade de conhecer ML para o fazer.</w:t>
      </w:r>
      <w:r w:rsidR="00AA3B7A">
        <w:br/>
      </w:r>
    </w:p>
    <w:p w14:paraId="4E9DCDFA" w14:textId="73BB6F19" w:rsidR="002700DF" w:rsidRDefault="002700DF" w:rsidP="002700DF">
      <w:pPr>
        <w:rPr>
          <w:b/>
          <w:bCs/>
        </w:rPr>
      </w:pPr>
      <w:r w:rsidRPr="002700DF">
        <w:rPr>
          <w:b/>
          <w:bCs/>
        </w:rPr>
        <w:t>15. Descrevam a solução/produto: (280 caracteres)</w:t>
      </w:r>
    </w:p>
    <w:p w14:paraId="20BD94AA" w14:textId="7BD7BB06" w:rsidR="002D1CD9" w:rsidRDefault="002D1CD9" w:rsidP="002700DF">
      <w:pPr>
        <w:rPr>
          <w:rStyle w:val="q4iawc"/>
        </w:rPr>
      </w:pPr>
      <w:r>
        <w:t>S</w:t>
      </w:r>
      <w:r w:rsidR="00E12D2B">
        <w:rPr>
          <w:rStyle w:val="q4iawc"/>
        </w:rPr>
        <w:t xml:space="preserve">istema de recomendação </w:t>
      </w:r>
      <w:r w:rsidR="004104E3">
        <w:rPr>
          <w:rStyle w:val="q4iawc"/>
        </w:rPr>
        <w:t>de algoritmo</w:t>
      </w:r>
      <w:r>
        <w:rPr>
          <w:rStyle w:val="q4iawc"/>
        </w:rPr>
        <w:t>s</w:t>
      </w:r>
      <w:r w:rsidR="004104E3">
        <w:rPr>
          <w:rStyle w:val="q4iawc"/>
        </w:rPr>
        <w:t xml:space="preserve"> </w:t>
      </w:r>
      <w:r>
        <w:rPr>
          <w:rStyle w:val="q4iawc"/>
        </w:rPr>
        <w:t>com base nas métricas de performance utilizando Meta-</w:t>
      </w:r>
      <w:proofErr w:type="spellStart"/>
      <w:r>
        <w:rPr>
          <w:rStyle w:val="q4iawc"/>
        </w:rPr>
        <w:t>Learning</w:t>
      </w:r>
      <w:proofErr w:type="spellEnd"/>
      <w:r>
        <w:rPr>
          <w:rStyle w:val="q4iawc"/>
        </w:rPr>
        <w:t xml:space="preserve">. Através de um Meta-modelo, o utilizador consegue prever as métricas de performance e consequente uma recomendação dos melhores </w:t>
      </w:r>
      <w:proofErr w:type="gramStart"/>
      <w:r>
        <w:rPr>
          <w:rStyle w:val="q4iawc"/>
        </w:rPr>
        <w:t>n</w:t>
      </w:r>
      <w:proofErr w:type="gramEnd"/>
      <w:r>
        <w:rPr>
          <w:rStyle w:val="q4iawc"/>
        </w:rPr>
        <w:t xml:space="preserve"> modelos para o problema de ML.</w:t>
      </w:r>
    </w:p>
    <w:p w14:paraId="5149C47D" w14:textId="77777777" w:rsidR="00D049F7" w:rsidRPr="002700DF" w:rsidRDefault="00D049F7" w:rsidP="002700DF">
      <w:pPr>
        <w:rPr>
          <w:b/>
          <w:bCs/>
        </w:rPr>
      </w:pPr>
    </w:p>
    <w:p w14:paraId="2AFEA5E8" w14:textId="062F7559" w:rsidR="00D049F7" w:rsidRDefault="002700DF" w:rsidP="002700DF">
      <w:pPr>
        <w:rPr>
          <w:b/>
          <w:bCs/>
        </w:rPr>
      </w:pPr>
      <w:r w:rsidRPr="002700DF">
        <w:rPr>
          <w:b/>
          <w:bCs/>
        </w:rPr>
        <w:t>16. O que é diferenciador/inovador na solução? (280 caracteres)</w:t>
      </w:r>
    </w:p>
    <w:p w14:paraId="796E5824" w14:textId="62C6526C" w:rsidR="00723679" w:rsidRDefault="00723679" w:rsidP="002700DF">
      <w:r>
        <w:t>U</w:t>
      </w:r>
      <w:r w:rsidR="00286F64">
        <w:t>tilização de Meta-</w:t>
      </w:r>
      <w:proofErr w:type="spellStart"/>
      <w:r w:rsidR="00286F64">
        <w:t>Learning</w:t>
      </w:r>
      <w:proofErr w:type="spellEnd"/>
      <w:r>
        <w:t>.</w:t>
      </w:r>
      <w:r w:rsidR="004104E3">
        <w:t xml:space="preserve"> </w:t>
      </w:r>
      <w:r>
        <w:t>Necessidade de apenas treinar os modelos sugeridos e não todos.</w:t>
      </w:r>
      <w:r w:rsidR="004104E3">
        <w:t xml:space="preserve"> </w:t>
      </w:r>
      <w:r>
        <w:t xml:space="preserve">A velocidade em que o processo acontece. (130x mais rápido que o </w:t>
      </w:r>
      <w:proofErr w:type="spellStart"/>
      <w:r>
        <w:t>AutoML</w:t>
      </w:r>
      <w:proofErr w:type="spellEnd"/>
      <w:r>
        <w:t xml:space="preserve"> com apenas uma qualidade média do modelo de 2% pior que o </w:t>
      </w:r>
      <w:proofErr w:type="spellStart"/>
      <w:r>
        <w:t>AutoML</w:t>
      </w:r>
      <w:proofErr w:type="spellEnd"/>
      <w:r>
        <w:t>.)</w:t>
      </w:r>
    </w:p>
    <w:p w14:paraId="025884D4" w14:textId="77777777" w:rsidR="00D049F7" w:rsidRPr="00286F64" w:rsidRDefault="00D049F7" w:rsidP="002700DF"/>
    <w:p w14:paraId="0A506D8C" w14:textId="181742C8" w:rsidR="002700DF" w:rsidRDefault="002700DF" w:rsidP="002700DF">
      <w:pPr>
        <w:rPr>
          <w:b/>
          <w:bCs/>
        </w:rPr>
      </w:pPr>
      <w:r w:rsidRPr="002700DF">
        <w:rPr>
          <w:b/>
          <w:bCs/>
        </w:rPr>
        <w:t xml:space="preserve">17. Já participaram em outros programas de capacitação ou concursos de ideias de negócio? Se </w:t>
      </w:r>
      <w:proofErr w:type="spellStart"/>
      <w:proofErr w:type="gramStart"/>
      <w:r w:rsidRPr="002700DF">
        <w:rPr>
          <w:b/>
          <w:bCs/>
        </w:rPr>
        <w:t>sim,em</w:t>
      </w:r>
      <w:proofErr w:type="spellEnd"/>
      <w:proofErr w:type="gramEnd"/>
      <w:r w:rsidRPr="002700DF">
        <w:rPr>
          <w:b/>
          <w:bCs/>
        </w:rPr>
        <w:t xml:space="preserve"> quais? Indiquem.</w:t>
      </w:r>
    </w:p>
    <w:p w14:paraId="42FC3913" w14:textId="38501827" w:rsidR="00D049F7" w:rsidRPr="00487AE4" w:rsidRDefault="00487AE4" w:rsidP="002700DF">
      <w:r>
        <w:t>Não</w:t>
      </w:r>
    </w:p>
    <w:p w14:paraId="52C3487F" w14:textId="000F04A7" w:rsidR="002700DF" w:rsidRDefault="002700DF" w:rsidP="002700DF">
      <w:pPr>
        <w:rPr>
          <w:b/>
          <w:bCs/>
        </w:rPr>
      </w:pPr>
      <w:r w:rsidRPr="002700DF">
        <w:rPr>
          <w:b/>
          <w:bCs/>
        </w:rPr>
        <w:t>18. O projeto já recebeu financiamento? &lt;Sim/Não&gt;</w:t>
      </w:r>
    </w:p>
    <w:p w14:paraId="5B323D21" w14:textId="11A33D92" w:rsidR="00487AE4" w:rsidRPr="00487AE4" w:rsidRDefault="00487AE4" w:rsidP="002700DF">
      <w:r>
        <w:t>Sim</w:t>
      </w:r>
    </w:p>
    <w:p w14:paraId="28C10448" w14:textId="77777777" w:rsidR="002700DF" w:rsidRPr="002700DF" w:rsidRDefault="002700DF" w:rsidP="002700DF">
      <w:pPr>
        <w:rPr>
          <w:b/>
          <w:bCs/>
        </w:rPr>
      </w:pPr>
      <w:r w:rsidRPr="002700DF">
        <w:rPr>
          <w:b/>
          <w:bCs/>
        </w:rPr>
        <w:t>19. Se sim, que tipo de financiamento recebeu:</w:t>
      </w:r>
    </w:p>
    <w:p w14:paraId="0FCE1753" w14:textId="3E7DC708" w:rsidR="002700DF" w:rsidRDefault="002700DF" w:rsidP="00487AE4">
      <w:pPr>
        <w:ind w:firstLine="708"/>
        <w:rPr>
          <w:b/>
          <w:bCs/>
        </w:rPr>
      </w:pPr>
      <w:r w:rsidRPr="002700DF">
        <w:rPr>
          <w:b/>
          <w:bCs/>
        </w:rPr>
        <w:t>1. Financiamento Público Nacional (FCT, PT2020, etc.)</w:t>
      </w:r>
    </w:p>
    <w:p w14:paraId="7A495233" w14:textId="5886FB53" w:rsidR="00487AE4" w:rsidRPr="00487AE4" w:rsidRDefault="00487AE4" w:rsidP="00487AE4">
      <w:pPr>
        <w:ind w:firstLine="708"/>
      </w:pPr>
      <w:r>
        <w:lastRenderedPageBreak/>
        <w:t>FCT</w:t>
      </w:r>
    </w:p>
    <w:p w14:paraId="70618478" w14:textId="77777777" w:rsidR="002700DF" w:rsidRPr="002700DF" w:rsidRDefault="002700DF" w:rsidP="00487AE4">
      <w:pPr>
        <w:ind w:firstLine="708"/>
        <w:rPr>
          <w:b/>
          <w:bCs/>
        </w:rPr>
      </w:pPr>
      <w:r w:rsidRPr="002700DF">
        <w:rPr>
          <w:b/>
          <w:bCs/>
        </w:rPr>
        <w:t>2. Financiamento Público Europeu (H2020, Horizonte Europa, etc.)</w:t>
      </w:r>
    </w:p>
    <w:p w14:paraId="6823EE12" w14:textId="77777777" w:rsidR="002700DF" w:rsidRPr="002700DF" w:rsidRDefault="002700DF" w:rsidP="00487AE4">
      <w:pPr>
        <w:ind w:firstLine="708"/>
        <w:rPr>
          <w:b/>
          <w:bCs/>
        </w:rPr>
      </w:pPr>
      <w:r w:rsidRPr="002700DF">
        <w:rPr>
          <w:b/>
          <w:bCs/>
        </w:rPr>
        <w:t>3. Financiamento Privado (fundos próprios, empréstimo, sócios)</w:t>
      </w:r>
    </w:p>
    <w:p w14:paraId="457119C1" w14:textId="77777777" w:rsidR="002700DF" w:rsidRPr="002700DF" w:rsidRDefault="002700DF" w:rsidP="00487AE4">
      <w:pPr>
        <w:ind w:firstLine="708"/>
        <w:rPr>
          <w:b/>
          <w:bCs/>
        </w:rPr>
      </w:pPr>
      <w:r w:rsidRPr="002700DF">
        <w:rPr>
          <w:b/>
          <w:bCs/>
        </w:rPr>
        <w:t>4. Outro (qual): __________</w:t>
      </w:r>
    </w:p>
    <w:p w14:paraId="1EF5EC90" w14:textId="4D648953" w:rsidR="002700DF" w:rsidRDefault="002700DF" w:rsidP="002700DF">
      <w:pPr>
        <w:rPr>
          <w:b/>
          <w:bCs/>
        </w:rPr>
      </w:pPr>
      <w:r w:rsidRPr="002700DF">
        <w:rPr>
          <w:b/>
          <w:bCs/>
        </w:rPr>
        <w:t>20. Como veem o projeto num horizonte de 2 anos?</w:t>
      </w:r>
    </w:p>
    <w:p w14:paraId="24F51DC1" w14:textId="63DEFEC3" w:rsidR="00487AE4" w:rsidRPr="00487AE4" w:rsidRDefault="00487AE4" w:rsidP="002700DF">
      <w:r>
        <w:t xml:space="preserve">Com a capacidade de prever as métricas de performance para qualquer tipo de problema de Machine </w:t>
      </w:r>
      <w:proofErr w:type="spellStart"/>
      <w:r>
        <w:t>Learning</w:t>
      </w:r>
      <w:proofErr w:type="spellEnd"/>
      <w:r>
        <w:t xml:space="preserve">. Possuir um Meta-Modelo mais complexo capaz de se </w:t>
      </w:r>
      <w:proofErr w:type="spellStart"/>
      <w:r>
        <w:t>auto-expandir</w:t>
      </w:r>
      <w:proofErr w:type="spellEnd"/>
      <w:r>
        <w:t xml:space="preserve"> sem intervenção humana, apenas com os novos dados fornecidos pelos utilizadores. </w:t>
      </w:r>
    </w:p>
    <w:p w14:paraId="5B8115EB" w14:textId="333D0AE1" w:rsidR="002700DF" w:rsidRDefault="002700DF" w:rsidP="002700DF">
      <w:pPr>
        <w:rPr>
          <w:b/>
          <w:bCs/>
        </w:rPr>
      </w:pPr>
      <w:r w:rsidRPr="002700DF">
        <w:rPr>
          <w:b/>
          <w:bCs/>
        </w:rPr>
        <w:t>21. O que esperam realizar e ou atingir durante os 3 meses do programa?</w:t>
      </w:r>
    </w:p>
    <w:p w14:paraId="47D71B73" w14:textId="38A3F42C" w:rsidR="00487AE4" w:rsidRDefault="00487AE4" w:rsidP="002700DF">
      <w:r>
        <w:t>Adquirir conhecimento de Negócio para poder entrar no mercado.</w:t>
      </w:r>
    </w:p>
    <w:p w14:paraId="71D164F8" w14:textId="77777777" w:rsidR="00286F64" w:rsidRDefault="00487AE4" w:rsidP="002700DF">
      <w:r>
        <w:t>Perceber se a solução tem potencial</w:t>
      </w:r>
      <w:r w:rsidR="00286F64">
        <w:t xml:space="preserve">. </w:t>
      </w:r>
    </w:p>
    <w:p w14:paraId="1A2FAD64" w14:textId="69F02002" w:rsidR="00487AE4" w:rsidRDefault="00286F64" w:rsidP="002700DF">
      <w:r>
        <w:t>Descobrir falhas e potencias melhorias na solução.</w:t>
      </w:r>
    </w:p>
    <w:p w14:paraId="5C8D284C" w14:textId="77777777" w:rsidR="00286F64" w:rsidRDefault="00286F64" w:rsidP="002700DF">
      <w:r>
        <w:t xml:space="preserve">Receber mentoria aproximada de profissionais experientes. </w:t>
      </w:r>
    </w:p>
    <w:p w14:paraId="76D0FE30" w14:textId="4AB47684" w:rsidR="00286F64" w:rsidRDefault="00286F64" w:rsidP="002700DF">
      <w:r>
        <w:t>Criar um plano e uma estratégia de negócio completa.</w:t>
      </w:r>
    </w:p>
    <w:p w14:paraId="3C08CB5D" w14:textId="3B165C48" w:rsidR="00286F64" w:rsidRPr="00487AE4" w:rsidRDefault="00286F64" w:rsidP="002700DF">
      <w:r>
        <w:t>Estudar o mercado atual/concorrência de uma forma mais profunda.</w:t>
      </w:r>
    </w:p>
    <w:p w14:paraId="0232CEC3" w14:textId="64D10E37" w:rsidR="002700DF" w:rsidRDefault="002700DF" w:rsidP="002700DF">
      <w:pPr>
        <w:rPr>
          <w:b/>
          <w:bCs/>
        </w:rPr>
      </w:pPr>
      <w:r w:rsidRPr="002700DF">
        <w:rPr>
          <w:b/>
          <w:bCs/>
        </w:rPr>
        <w:t>22. Como pretendem utilizar os 3.000€ do prémio?</w:t>
      </w:r>
    </w:p>
    <w:p w14:paraId="431B31B7" w14:textId="4F89782D" w:rsidR="00487AE4" w:rsidRPr="00487AE4" w:rsidRDefault="00487AE4" w:rsidP="002700DF">
      <w:r>
        <w:t xml:space="preserve">Ajudar a alavancar a ideia para uma solução mais concreta e possivelmente comerciável. </w:t>
      </w:r>
    </w:p>
    <w:p w14:paraId="0337FDE0" w14:textId="2049EF9F" w:rsidR="002700DF" w:rsidRDefault="002700DF" w:rsidP="002700DF">
      <w:pPr>
        <w:rPr>
          <w:b/>
          <w:bCs/>
        </w:rPr>
      </w:pPr>
      <w:r w:rsidRPr="002700DF">
        <w:rPr>
          <w:b/>
          <w:bCs/>
        </w:rPr>
        <w:t>23. Se tivessem 1M€, o que fariam?</w:t>
      </w:r>
    </w:p>
    <w:p w14:paraId="4F7A5AFC" w14:textId="3FBD862C" w:rsidR="002700DF" w:rsidRDefault="00487AE4" w:rsidP="002700DF">
      <w:r>
        <w:t>Adquiria um escritório e colaboradores para desenvolver mais profundamente a solução. Da mesma forma, abrir o leque do Meta-</w:t>
      </w:r>
      <w:proofErr w:type="spellStart"/>
      <w:r>
        <w:t>Learning</w:t>
      </w:r>
      <w:proofErr w:type="spellEnd"/>
      <w:r>
        <w:t xml:space="preserve">, aplicando-o em mais contextos e possíveis soluções. </w:t>
      </w:r>
    </w:p>
    <w:p w14:paraId="77546326" w14:textId="7B6CAC00" w:rsidR="00487AE4" w:rsidRDefault="00487AE4" w:rsidP="002700DF"/>
    <w:p w14:paraId="130F7E4E" w14:textId="77777777" w:rsidR="00487AE4" w:rsidRPr="00487AE4" w:rsidRDefault="00487AE4" w:rsidP="002700DF"/>
    <w:p w14:paraId="749AEA2B" w14:textId="77777777" w:rsidR="002700DF" w:rsidRPr="00D049F7" w:rsidRDefault="002700DF" w:rsidP="002700DF">
      <w:pPr>
        <w:rPr>
          <w:b/>
          <w:bCs/>
          <w:sz w:val="28"/>
          <w:szCs w:val="28"/>
        </w:rPr>
      </w:pPr>
      <w:r w:rsidRPr="00D049F7">
        <w:rPr>
          <w:b/>
          <w:bCs/>
          <w:sz w:val="28"/>
          <w:szCs w:val="28"/>
        </w:rPr>
        <w:t xml:space="preserve">Descrição da Equipa: (Ajustar conforme configurações do </w:t>
      </w:r>
      <w:proofErr w:type="spellStart"/>
      <w:r w:rsidRPr="00D049F7">
        <w:rPr>
          <w:b/>
          <w:bCs/>
          <w:sz w:val="28"/>
          <w:szCs w:val="28"/>
        </w:rPr>
        <w:t>Typeform</w:t>
      </w:r>
      <w:proofErr w:type="spellEnd"/>
      <w:r w:rsidRPr="00D049F7">
        <w:rPr>
          <w:b/>
          <w:bCs/>
          <w:sz w:val="28"/>
          <w:szCs w:val="28"/>
        </w:rPr>
        <w:t>)</w:t>
      </w:r>
    </w:p>
    <w:p w14:paraId="76166403" w14:textId="32AC90F2" w:rsidR="002700DF" w:rsidRDefault="002700DF" w:rsidP="002700DF">
      <w:pPr>
        <w:rPr>
          <w:b/>
          <w:bCs/>
        </w:rPr>
      </w:pPr>
      <w:r w:rsidRPr="002700DF">
        <w:rPr>
          <w:b/>
          <w:bCs/>
        </w:rPr>
        <w:t xml:space="preserve">24. </w:t>
      </w:r>
      <w:proofErr w:type="spellStart"/>
      <w:r w:rsidRPr="002700DF">
        <w:rPr>
          <w:b/>
          <w:bCs/>
        </w:rPr>
        <w:t>N.o</w:t>
      </w:r>
      <w:proofErr w:type="spellEnd"/>
      <w:r w:rsidRPr="002700DF">
        <w:rPr>
          <w:b/>
          <w:bCs/>
        </w:rPr>
        <w:t xml:space="preserve"> de elementos da equipa:</w:t>
      </w:r>
    </w:p>
    <w:p w14:paraId="21415315" w14:textId="621D04D3" w:rsidR="00BD78DB" w:rsidRPr="00D049F7" w:rsidRDefault="00BD78DB" w:rsidP="002700DF">
      <w:r w:rsidRPr="00D049F7">
        <w:t>3</w:t>
      </w:r>
    </w:p>
    <w:p w14:paraId="5407B29C" w14:textId="77777777" w:rsidR="002700DF" w:rsidRPr="002700DF" w:rsidRDefault="002700DF" w:rsidP="002700DF">
      <w:pPr>
        <w:rPr>
          <w:b/>
          <w:bCs/>
        </w:rPr>
      </w:pPr>
      <w:r w:rsidRPr="002700DF">
        <w:rPr>
          <w:b/>
          <w:bCs/>
        </w:rPr>
        <w:t>25. Para cada elemento, indiquem:</w:t>
      </w:r>
    </w:p>
    <w:p w14:paraId="465BFDB0" w14:textId="0E4EF556" w:rsidR="002700DF" w:rsidRDefault="002700DF" w:rsidP="002700DF">
      <w:pPr>
        <w:rPr>
          <w:b/>
          <w:bCs/>
        </w:rPr>
      </w:pPr>
      <w:r w:rsidRPr="002700DF">
        <w:rPr>
          <w:b/>
          <w:bCs/>
        </w:rPr>
        <w:t>a. Contactos (nome, email, telemóvel)</w:t>
      </w:r>
    </w:p>
    <w:p w14:paraId="0626A030" w14:textId="3FEDF454" w:rsidR="00BD78DB" w:rsidRPr="00BD78DB" w:rsidRDefault="00BD78DB" w:rsidP="002700DF">
      <w:r w:rsidRPr="00BD78DB">
        <w:t xml:space="preserve">Guilherme Palumbo </w:t>
      </w:r>
    </w:p>
    <w:p w14:paraId="26C30346" w14:textId="5E3E494B" w:rsidR="00BD78DB" w:rsidRPr="00BD78DB" w:rsidRDefault="00000000" w:rsidP="002700DF">
      <w:hyperlink r:id="rId8" w:history="1">
        <w:r w:rsidR="00BD78DB" w:rsidRPr="00BD78DB">
          <w:rPr>
            <w:rStyle w:val="Hiperligao"/>
          </w:rPr>
          <w:t>8170566@estg.ipp.pt</w:t>
        </w:r>
      </w:hyperlink>
    </w:p>
    <w:p w14:paraId="71693C63" w14:textId="4C7971FA" w:rsidR="00BD78DB" w:rsidRDefault="00BD78DB" w:rsidP="002700DF">
      <w:r w:rsidRPr="00BD78DB">
        <w:t>932064963</w:t>
      </w:r>
    </w:p>
    <w:p w14:paraId="6A165231" w14:textId="77777777" w:rsidR="00BD78DB" w:rsidRPr="00BD78DB" w:rsidRDefault="00BD78DB" w:rsidP="002700DF"/>
    <w:p w14:paraId="3DEA5DD7" w14:textId="230045EA" w:rsidR="00BD78DB" w:rsidRPr="00BD78DB" w:rsidRDefault="00BD78DB" w:rsidP="002700DF">
      <w:r w:rsidRPr="00BD78DB">
        <w:lastRenderedPageBreak/>
        <w:t>Davide Carneiro</w:t>
      </w:r>
    </w:p>
    <w:p w14:paraId="5C86DBC7" w14:textId="5F67E76F" w:rsidR="00BD78DB" w:rsidRPr="00BD78DB" w:rsidRDefault="00000000" w:rsidP="002700DF">
      <w:hyperlink r:id="rId9" w:history="1">
        <w:r w:rsidR="00BD78DB" w:rsidRPr="00BD78DB">
          <w:rPr>
            <w:rStyle w:val="Hiperligao"/>
          </w:rPr>
          <w:t>dcarneiro@estg.ipp.pt</w:t>
        </w:r>
      </w:hyperlink>
    </w:p>
    <w:p w14:paraId="6E73EDA3" w14:textId="755C21DA" w:rsidR="00BD78DB" w:rsidRDefault="00BD78DB" w:rsidP="002700DF">
      <w:r w:rsidRPr="00BD78DB">
        <w:t>934335822</w:t>
      </w:r>
    </w:p>
    <w:p w14:paraId="6A8B924B" w14:textId="77777777" w:rsidR="00BD78DB" w:rsidRPr="00BD78DB" w:rsidRDefault="00BD78DB" w:rsidP="002700DF"/>
    <w:p w14:paraId="2A1D9908" w14:textId="3876CFF3" w:rsidR="00BD78DB" w:rsidRPr="00BD78DB" w:rsidRDefault="00BD78DB" w:rsidP="002700DF">
      <w:r w:rsidRPr="00BD78DB">
        <w:t>Miguel Guimarães</w:t>
      </w:r>
    </w:p>
    <w:p w14:paraId="41147FCF" w14:textId="5266588F" w:rsidR="00BD78DB" w:rsidRPr="00BD78DB" w:rsidRDefault="00000000" w:rsidP="002700DF">
      <w:hyperlink r:id="rId10" w:history="1">
        <w:r w:rsidR="00BD78DB" w:rsidRPr="00BD78DB">
          <w:rPr>
            <w:rStyle w:val="Hiperligao"/>
          </w:rPr>
          <w:t>8150520@estg.ipp.pt</w:t>
        </w:r>
      </w:hyperlink>
    </w:p>
    <w:p w14:paraId="27C50D37" w14:textId="11EF0C39" w:rsidR="00BD78DB" w:rsidDel="000B6E93" w:rsidRDefault="000B6E93" w:rsidP="002700DF">
      <w:pPr>
        <w:rPr>
          <w:del w:id="164" w:author="Guilherme Palumbo" w:date="2022-09-25T18:49:00Z"/>
        </w:rPr>
      </w:pPr>
      <w:ins w:id="165" w:author="Guilherme Palumbo" w:date="2022-09-25T18:49:00Z">
        <w:r w:rsidRPr="000B6E93">
          <w:t>960 145 997</w:t>
        </w:r>
      </w:ins>
      <w:del w:id="166" w:author="Guilherme Palumbo" w:date="2022-09-25T18:49:00Z">
        <w:r w:rsidR="00D049F7" w:rsidDel="000B6E93">
          <w:delText>________________</w:delText>
        </w:r>
      </w:del>
    </w:p>
    <w:p w14:paraId="1AB4B48F" w14:textId="217FA13A" w:rsidR="000B6E93" w:rsidRDefault="000B6E93" w:rsidP="002700DF">
      <w:pPr>
        <w:rPr>
          <w:ins w:id="167" w:author="Guilherme Palumbo" w:date="2022-09-25T18:49:00Z"/>
        </w:rPr>
      </w:pPr>
    </w:p>
    <w:p w14:paraId="3858E84A" w14:textId="77777777" w:rsidR="000B6E93" w:rsidRPr="00BD78DB" w:rsidRDefault="000B6E93" w:rsidP="002700DF">
      <w:pPr>
        <w:rPr>
          <w:ins w:id="168" w:author="Guilherme Palumbo" w:date="2022-09-25T18:49:00Z"/>
        </w:rPr>
      </w:pPr>
    </w:p>
    <w:p w14:paraId="52201BCF" w14:textId="77777777" w:rsidR="002700DF" w:rsidRPr="002700DF" w:rsidRDefault="002700DF" w:rsidP="002700DF">
      <w:pPr>
        <w:rPr>
          <w:b/>
          <w:bCs/>
        </w:rPr>
      </w:pPr>
      <w:r w:rsidRPr="002700DF">
        <w:rPr>
          <w:b/>
          <w:bCs/>
        </w:rPr>
        <w:t>b. Qual a função na equipa:</w:t>
      </w:r>
    </w:p>
    <w:p w14:paraId="34D7A9FE" w14:textId="7E4F5925" w:rsidR="002700DF" w:rsidRDefault="002700DF" w:rsidP="000D6518">
      <w:pPr>
        <w:ind w:left="708"/>
        <w:rPr>
          <w:b/>
          <w:bCs/>
        </w:rPr>
      </w:pPr>
      <w:r w:rsidRPr="002700DF">
        <w:rPr>
          <w:b/>
          <w:bCs/>
        </w:rPr>
        <w:t>i. investigador</w:t>
      </w:r>
    </w:p>
    <w:p w14:paraId="451BE943" w14:textId="7380B292" w:rsidR="00BD78DB" w:rsidRPr="00BD78DB" w:rsidRDefault="00BD78DB" w:rsidP="000D6518">
      <w:pPr>
        <w:ind w:left="708"/>
      </w:pPr>
      <w:r w:rsidRPr="00BD78DB">
        <w:t>Davide Carneiro</w:t>
      </w:r>
    </w:p>
    <w:p w14:paraId="5C8463AA" w14:textId="0C2BB499" w:rsidR="00BD78DB" w:rsidRDefault="00BD78DB" w:rsidP="000D6518">
      <w:pPr>
        <w:ind w:left="708"/>
      </w:pPr>
      <w:r w:rsidRPr="00BD78DB">
        <w:t>Miguel Guimarães</w:t>
      </w:r>
    </w:p>
    <w:p w14:paraId="03BC1014" w14:textId="20BE73FB" w:rsidR="00BD78DB" w:rsidRPr="00BD78DB" w:rsidRDefault="00BD78DB" w:rsidP="000D6518">
      <w:pPr>
        <w:ind w:left="708"/>
      </w:pPr>
      <w:r>
        <w:t>Guilherme Palumbo</w:t>
      </w:r>
    </w:p>
    <w:p w14:paraId="50A14E4A" w14:textId="4D98C9C7" w:rsidR="002700DF" w:rsidRDefault="002700DF" w:rsidP="000D6518">
      <w:pPr>
        <w:ind w:left="708"/>
        <w:rPr>
          <w:b/>
          <w:bCs/>
        </w:rPr>
      </w:pPr>
      <w:proofErr w:type="spellStart"/>
      <w:r w:rsidRPr="002700DF">
        <w:rPr>
          <w:b/>
          <w:bCs/>
        </w:rPr>
        <w:t>ii</w:t>
      </w:r>
      <w:proofErr w:type="spellEnd"/>
      <w:r w:rsidRPr="002700DF">
        <w:rPr>
          <w:b/>
          <w:bCs/>
        </w:rPr>
        <w:t>. gestor de negócio</w:t>
      </w:r>
    </w:p>
    <w:p w14:paraId="7981A61D" w14:textId="691B96A1" w:rsidR="00BD78DB" w:rsidRPr="00BD78DB" w:rsidRDefault="00BD78DB" w:rsidP="000D6518">
      <w:pPr>
        <w:ind w:left="708"/>
      </w:pPr>
      <w:r w:rsidRPr="00BD78DB">
        <w:t>Guilherme Palumbo</w:t>
      </w:r>
    </w:p>
    <w:p w14:paraId="57453EA1" w14:textId="457435C8" w:rsidR="002700DF" w:rsidRDefault="002700DF" w:rsidP="000D6518">
      <w:pPr>
        <w:ind w:left="708"/>
        <w:rPr>
          <w:b/>
          <w:bCs/>
        </w:rPr>
      </w:pPr>
      <w:proofErr w:type="spellStart"/>
      <w:r w:rsidRPr="002700DF">
        <w:rPr>
          <w:b/>
          <w:bCs/>
        </w:rPr>
        <w:t>iii</w:t>
      </w:r>
      <w:proofErr w:type="spellEnd"/>
      <w:r w:rsidRPr="002700DF">
        <w:rPr>
          <w:b/>
          <w:bCs/>
        </w:rPr>
        <w:t>. gestor de operações</w:t>
      </w:r>
    </w:p>
    <w:p w14:paraId="16400C15" w14:textId="16629BD1" w:rsidR="00BD78DB" w:rsidRPr="00BD78DB" w:rsidRDefault="00BD78DB" w:rsidP="000D6518">
      <w:pPr>
        <w:ind w:left="708"/>
      </w:pPr>
      <w:r w:rsidRPr="00BD78DB">
        <w:t>Davide Carneiro</w:t>
      </w:r>
    </w:p>
    <w:p w14:paraId="168086D9" w14:textId="3246C118" w:rsidR="002700DF" w:rsidRDefault="002700DF" w:rsidP="000D6518">
      <w:pPr>
        <w:ind w:left="708"/>
        <w:rPr>
          <w:b/>
          <w:bCs/>
        </w:rPr>
      </w:pPr>
      <w:proofErr w:type="spellStart"/>
      <w:r w:rsidRPr="002700DF">
        <w:rPr>
          <w:b/>
          <w:bCs/>
        </w:rPr>
        <w:t>iv</w:t>
      </w:r>
      <w:proofErr w:type="spellEnd"/>
      <w:r w:rsidRPr="002700DF">
        <w:rPr>
          <w:b/>
          <w:bCs/>
        </w:rPr>
        <w:t>. gestor de marketing e vendas</w:t>
      </w:r>
    </w:p>
    <w:p w14:paraId="5F6A88BD" w14:textId="2CACDAB7" w:rsidR="00BD78DB" w:rsidRPr="00BD78DB" w:rsidRDefault="00BD78DB" w:rsidP="000D6518">
      <w:pPr>
        <w:ind w:left="708"/>
      </w:pPr>
      <w:r w:rsidRPr="00BD78DB">
        <w:t>Guilherme Palumbo</w:t>
      </w:r>
    </w:p>
    <w:p w14:paraId="5BC1FCEF" w14:textId="626E8EF4" w:rsidR="002700DF" w:rsidRDefault="002700DF" w:rsidP="000D6518">
      <w:pPr>
        <w:ind w:left="708"/>
        <w:rPr>
          <w:b/>
          <w:bCs/>
        </w:rPr>
      </w:pPr>
      <w:r w:rsidRPr="002700DF">
        <w:rPr>
          <w:b/>
          <w:bCs/>
        </w:rPr>
        <w:t>v. programador</w:t>
      </w:r>
    </w:p>
    <w:p w14:paraId="466F1922" w14:textId="4CF87D53" w:rsidR="00BD78DB" w:rsidRDefault="00BD78DB" w:rsidP="000D6518">
      <w:pPr>
        <w:ind w:left="708"/>
      </w:pPr>
      <w:r w:rsidRPr="00BD78DB">
        <w:t>Miguel Guimarães</w:t>
      </w:r>
    </w:p>
    <w:p w14:paraId="73ECA80D" w14:textId="0E67F50D" w:rsidR="00BD78DB" w:rsidRPr="00BD78DB" w:rsidRDefault="00BD78DB" w:rsidP="000D6518">
      <w:pPr>
        <w:ind w:left="708"/>
      </w:pPr>
      <w:r>
        <w:t>Guilherme Palumbo</w:t>
      </w:r>
    </w:p>
    <w:p w14:paraId="3C114F51" w14:textId="36E5102E" w:rsidR="002700DF" w:rsidRDefault="002700DF" w:rsidP="000D6518">
      <w:pPr>
        <w:ind w:left="708"/>
        <w:rPr>
          <w:b/>
          <w:bCs/>
        </w:rPr>
      </w:pPr>
      <w:r w:rsidRPr="002700DF">
        <w:rPr>
          <w:b/>
          <w:bCs/>
        </w:rPr>
        <w:t>vi. outro</w:t>
      </w:r>
    </w:p>
    <w:p w14:paraId="0CAA984B" w14:textId="77777777" w:rsidR="00D049F7" w:rsidRPr="002700DF" w:rsidRDefault="00D049F7" w:rsidP="000D6518">
      <w:pPr>
        <w:ind w:left="708"/>
        <w:rPr>
          <w:b/>
          <w:bCs/>
        </w:rPr>
      </w:pPr>
    </w:p>
    <w:p w14:paraId="7F1C9EE1" w14:textId="60004F01" w:rsidR="002700DF" w:rsidRDefault="002700DF" w:rsidP="002700DF">
      <w:pPr>
        <w:rPr>
          <w:b/>
          <w:bCs/>
        </w:rPr>
      </w:pPr>
      <w:r w:rsidRPr="002700DF">
        <w:rPr>
          <w:b/>
          <w:bCs/>
        </w:rPr>
        <w:t>c. Habilitação (licenciatura, mestrado, pós-graduação, doutoramento)</w:t>
      </w:r>
    </w:p>
    <w:p w14:paraId="06E3CE68" w14:textId="224FFF53" w:rsidR="00BD78DB" w:rsidRPr="00BD78DB" w:rsidRDefault="00BD78DB" w:rsidP="002700DF">
      <w:r w:rsidRPr="00BD78DB">
        <w:t xml:space="preserve">Guilherme -&gt; licenciatura sistemas de informação para a </w:t>
      </w:r>
      <w:proofErr w:type="spellStart"/>
      <w:r w:rsidRPr="00BD78DB">
        <w:t>gestao</w:t>
      </w:r>
      <w:proofErr w:type="spellEnd"/>
    </w:p>
    <w:p w14:paraId="54C78EA9" w14:textId="65BFA58E" w:rsidR="00BD78DB" w:rsidRPr="00BD78DB" w:rsidRDefault="00BD78DB" w:rsidP="002700DF">
      <w:r w:rsidRPr="00BD78DB">
        <w:t>Davide -&gt; doutoramento em ciência da computação</w:t>
      </w:r>
    </w:p>
    <w:p w14:paraId="043F222A" w14:textId="31D0604C" w:rsidR="00BD78DB" w:rsidRPr="00BD78DB" w:rsidRDefault="00BD78DB" w:rsidP="002700DF">
      <w:r w:rsidRPr="00BD78DB">
        <w:t xml:space="preserve">Miguel -&gt; mestrado em engenharia </w:t>
      </w:r>
      <w:proofErr w:type="spellStart"/>
      <w:r w:rsidRPr="00BD78DB">
        <w:t>informatica</w:t>
      </w:r>
      <w:proofErr w:type="spellEnd"/>
    </w:p>
    <w:p w14:paraId="08081062" w14:textId="7087EFA5" w:rsidR="002700DF" w:rsidRDefault="002700DF" w:rsidP="002700DF">
      <w:pPr>
        <w:rPr>
          <w:b/>
          <w:bCs/>
        </w:rPr>
      </w:pPr>
      <w:r w:rsidRPr="002700DF">
        <w:rPr>
          <w:b/>
          <w:bCs/>
        </w:rPr>
        <w:t>d. Data de nascimento</w:t>
      </w:r>
    </w:p>
    <w:p w14:paraId="2A0181AE" w14:textId="763FB343" w:rsidR="00BD78DB" w:rsidRPr="00BD78DB" w:rsidRDefault="00BD78DB" w:rsidP="002700DF">
      <w:r w:rsidRPr="00BD78DB">
        <w:t>Guilherme</w:t>
      </w:r>
      <w:r>
        <w:t xml:space="preserve"> -&gt; 26/07/1998</w:t>
      </w:r>
    </w:p>
    <w:p w14:paraId="3EAC7031" w14:textId="57842C5E" w:rsidR="00BD78DB" w:rsidRPr="00BD78DB" w:rsidRDefault="00BD78DB" w:rsidP="002700DF">
      <w:r w:rsidRPr="00BD78DB">
        <w:t>Davide</w:t>
      </w:r>
      <w:r>
        <w:t xml:space="preserve"> -&gt;</w:t>
      </w:r>
      <w:ins w:id="169" w:author="Guilherme Fraga Palumbo" w:date="2022-09-26T10:12:00Z">
        <w:r w:rsidR="00A90C40">
          <w:t xml:space="preserve"> </w:t>
        </w:r>
        <w:r w:rsidR="00A90C40" w:rsidRPr="00A90C40">
          <w:t>05/05/1986</w:t>
        </w:r>
      </w:ins>
    </w:p>
    <w:p w14:paraId="0CE44407" w14:textId="118982B4" w:rsidR="00BD78DB" w:rsidRPr="00BD78DB" w:rsidRDefault="00BD78DB" w:rsidP="002700DF">
      <w:r w:rsidRPr="00BD78DB">
        <w:lastRenderedPageBreak/>
        <w:t>Miguel</w:t>
      </w:r>
      <w:r>
        <w:t xml:space="preserve"> -&gt;</w:t>
      </w:r>
      <w:r w:rsidR="00D049F7">
        <w:t xml:space="preserve"> </w:t>
      </w:r>
      <w:ins w:id="170" w:author="Guilherme Palumbo" w:date="2022-09-25T18:49:00Z">
        <w:r w:rsidR="000B6E93" w:rsidRPr="000B6E93">
          <w:t>10-</w:t>
        </w:r>
      </w:ins>
      <w:ins w:id="171" w:author="Guilherme Palumbo" w:date="2022-09-25T18:50:00Z">
        <w:r w:rsidR="000B6E93">
          <w:t>0</w:t>
        </w:r>
      </w:ins>
      <w:ins w:id="172" w:author="Guilherme Palumbo" w:date="2022-09-25T18:49:00Z">
        <w:r w:rsidR="000B6E93" w:rsidRPr="000B6E93">
          <w:t>2-1997</w:t>
        </w:r>
      </w:ins>
    </w:p>
    <w:p w14:paraId="38692FC8" w14:textId="220B1AAE" w:rsidR="002700DF" w:rsidRDefault="002700DF" w:rsidP="002700DF">
      <w:pPr>
        <w:rPr>
          <w:b/>
          <w:bCs/>
        </w:rPr>
      </w:pPr>
      <w:r w:rsidRPr="002700DF">
        <w:rPr>
          <w:b/>
          <w:bCs/>
        </w:rPr>
        <w:t>e. Género</w:t>
      </w:r>
    </w:p>
    <w:p w14:paraId="1F0B3B3D" w14:textId="4D592908" w:rsidR="00BD78DB" w:rsidRPr="00BD78DB" w:rsidRDefault="00BD78DB" w:rsidP="002700DF">
      <w:r w:rsidRPr="00BD78DB">
        <w:t>tudo macho</w:t>
      </w:r>
    </w:p>
    <w:p w14:paraId="365ADDA1" w14:textId="7FEB4BC1" w:rsidR="002700DF" w:rsidRDefault="002700DF" w:rsidP="002700DF">
      <w:pPr>
        <w:rPr>
          <w:b/>
          <w:bCs/>
        </w:rPr>
      </w:pPr>
      <w:r w:rsidRPr="002700DF">
        <w:rPr>
          <w:b/>
          <w:bCs/>
        </w:rPr>
        <w:t xml:space="preserve">f. Perfil de </w:t>
      </w:r>
      <w:proofErr w:type="spellStart"/>
      <w:r w:rsidRPr="002700DF">
        <w:rPr>
          <w:b/>
          <w:bCs/>
        </w:rPr>
        <w:t>LinkedIn</w:t>
      </w:r>
      <w:proofErr w:type="spellEnd"/>
      <w:r w:rsidRPr="002700DF">
        <w:rPr>
          <w:b/>
          <w:bCs/>
        </w:rPr>
        <w:t xml:space="preserve"> [Não obrigatório]</w:t>
      </w:r>
    </w:p>
    <w:p w14:paraId="00C62D6B" w14:textId="230A7B80" w:rsidR="00BD78DB" w:rsidRPr="000D6518" w:rsidRDefault="00BD78DB" w:rsidP="002700DF">
      <w:r w:rsidRPr="000D6518">
        <w:t>Guilherme</w:t>
      </w:r>
      <w:r w:rsidR="00D049F7">
        <w:t xml:space="preserve"> </w:t>
      </w:r>
      <w:hyperlink r:id="rId11" w:history="1">
        <w:r w:rsidR="00D049F7" w:rsidRPr="00F130E8">
          <w:rPr>
            <w:rStyle w:val="Hiperligao"/>
          </w:rPr>
          <w:t>https://www.linkedin.com/in/guilhermepalumbo/</w:t>
        </w:r>
      </w:hyperlink>
      <w:r w:rsidR="00D049F7">
        <w:t xml:space="preserve"> </w:t>
      </w:r>
    </w:p>
    <w:p w14:paraId="2CFC5E2C" w14:textId="58B5AC57" w:rsidR="00BD78DB" w:rsidRPr="000D6518" w:rsidRDefault="00BD78DB" w:rsidP="002700DF">
      <w:r w:rsidRPr="000D6518">
        <w:t xml:space="preserve">Davide </w:t>
      </w:r>
      <w:hyperlink r:id="rId12" w:history="1">
        <w:r w:rsidR="00D049F7" w:rsidRPr="00F130E8">
          <w:rPr>
            <w:rStyle w:val="Hiperligao"/>
          </w:rPr>
          <w:t>https://www.linkedin.com/in/davide-carneiro-151b9210/</w:t>
        </w:r>
      </w:hyperlink>
      <w:r w:rsidR="00D049F7">
        <w:t xml:space="preserve"> </w:t>
      </w:r>
    </w:p>
    <w:p w14:paraId="297F2366" w14:textId="55A997C3" w:rsidR="00BD78DB" w:rsidRPr="000D6518" w:rsidRDefault="00BD78DB" w:rsidP="002700DF">
      <w:r w:rsidRPr="000D6518">
        <w:t xml:space="preserve">Miguel </w:t>
      </w:r>
      <w:ins w:id="173" w:author="Guilherme Palumbo" w:date="2022-09-25T18:50:00Z">
        <w:r w:rsidR="000B6E93">
          <w:fldChar w:fldCharType="begin"/>
        </w:r>
        <w:r w:rsidR="000B6E93">
          <w:instrText xml:space="preserve"> HYPERLINK "</w:instrText>
        </w:r>
        <w:r w:rsidR="000B6E93" w:rsidRPr="000B6E93">
          <w:instrText>https://www.linkedin.com/in/miguel-guimarães-661bb8137/</w:instrText>
        </w:r>
        <w:r w:rsidR="000B6E93">
          <w:instrText xml:space="preserve">" </w:instrText>
        </w:r>
        <w:r w:rsidR="000B6E93">
          <w:fldChar w:fldCharType="separate"/>
        </w:r>
        <w:r w:rsidR="000B6E93" w:rsidRPr="00326F21">
          <w:rPr>
            <w:rStyle w:val="Hiperligao"/>
          </w:rPr>
          <w:t>https://www.linkedin.com/in/miguel-guimarães-661bb8137/</w:t>
        </w:r>
        <w:r w:rsidR="000B6E93">
          <w:fldChar w:fldCharType="end"/>
        </w:r>
        <w:r w:rsidR="000B6E93">
          <w:t xml:space="preserve"> </w:t>
        </w:r>
      </w:ins>
      <w:del w:id="174" w:author="Guilherme Palumbo" w:date="2022-09-25T18:50:00Z">
        <w:r w:rsidR="00D049F7" w:rsidDel="000B6E93">
          <w:delText>_________________________</w:delText>
        </w:r>
      </w:del>
    </w:p>
    <w:p w14:paraId="18811212" w14:textId="2E685EA4" w:rsidR="002700DF" w:rsidRDefault="002700DF" w:rsidP="002700DF">
      <w:pPr>
        <w:rPr>
          <w:b/>
          <w:bCs/>
        </w:rPr>
      </w:pPr>
      <w:r w:rsidRPr="002700DF">
        <w:rPr>
          <w:b/>
          <w:bCs/>
        </w:rPr>
        <w:t>30. Por que são a equipa certa para desenvolver o projeto? / Por que consideram ter as competências</w:t>
      </w:r>
      <w:r w:rsidR="00286F64">
        <w:rPr>
          <w:b/>
          <w:bCs/>
        </w:rPr>
        <w:t xml:space="preserve"> </w:t>
      </w:r>
      <w:r w:rsidRPr="002700DF">
        <w:rPr>
          <w:b/>
          <w:bCs/>
        </w:rPr>
        <w:t>para o desenvolvimento do projeto.</w:t>
      </w:r>
    </w:p>
    <w:p w14:paraId="7B99B9D8" w14:textId="0F8F6EF6" w:rsidR="007345DC" w:rsidRPr="007345DC" w:rsidRDefault="007345DC" w:rsidP="002700DF">
      <w:r>
        <w:t>Temos um grande espírito de equipa e entre ajuda, já trabalhamos juntos há um ano, sendo o professor Davide orientador de ambos os estudantes, e no caso, tanto a bolsa de investigação do Guilherme como a do Miguel estão enquadradas neste projeto de Meta-</w:t>
      </w:r>
      <w:proofErr w:type="spellStart"/>
      <w:r>
        <w:t>Learning</w:t>
      </w:r>
      <w:proofErr w:type="spellEnd"/>
      <w:r>
        <w:t>, acabando eles por trabalhar juntos durante todo</w:t>
      </w:r>
      <w:r w:rsidR="00D049F7">
        <w:t xml:space="preserve"> o processo</w:t>
      </w:r>
      <w:r>
        <w:t>. Portanto, todos estão familiarizados com o problema e com a solução</w:t>
      </w:r>
      <w:r w:rsidR="00D049F7">
        <w:t xml:space="preserve"> e têm um desejo de levar isto para um outro nível.</w:t>
      </w:r>
    </w:p>
    <w:p w14:paraId="2A9F09CB" w14:textId="43EDADD4" w:rsidR="002700DF" w:rsidRDefault="002700DF" w:rsidP="002700DF">
      <w:pPr>
        <w:rPr>
          <w:b/>
          <w:bCs/>
        </w:rPr>
      </w:pPr>
      <w:r w:rsidRPr="002700DF">
        <w:rPr>
          <w:b/>
          <w:bCs/>
        </w:rPr>
        <w:t>31. Declara que leu todo o regulamento e está de acordo com os termos e condições?</w:t>
      </w:r>
    </w:p>
    <w:p w14:paraId="10328293" w14:textId="6F131E85" w:rsidR="00286F64" w:rsidRPr="00286F64" w:rsidRDefault="00286F64" w:rsidP="002700DF">
      <w:r>
        <w:t>Sim</w:t>
      </w:r>
    </w:p>
    <w:p w14:paraId="64C792AC" w14:textId="4B86C276" w:rsidR="002700DF" w:rsidRDefault="002700DF" w:rsidP="002700DF">
      <w:pPr>
        <w:rPr>
          <w:b/>
          <w:bCs/>
        </w:rPr>
      </w:pPr>
      <w:r w:rsidRPr="002700DF">
        <w:rPr>
          <w:b/>
          <w:bCs/>
        </w:rPr>
        <w:t>32. Autoriza o tratamento dos dados para fins de seleção?</w:t>
      </w:r>
    </w:p>
    <w:p w14:paraId="0BDF034F" w14:textId="1D3732C3" w:rsidR="00286F64" w:rsidRPr="00286F64" w:rsidRDefault="00286F64" w:rsidP="002700DF">
      <w:r>
        <w:t>Sim</w:t>
      </w:r>
    </w:p>
    <w:sectPr w:rsidR="00286F64" w:rsidRPr="00286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" w:author="Davide Rua Carneiro" w:date="2022-09-23T17:26:00Z" w:initials="DRC">
    <w:p w14:paraId="0112CAC9" w14:textId="77777777" w:rsidR="0041190C" w:rsidRDefault="0041190C" w:rsidP="00EB24E2">
      <w:r>
        <w:rPr>
          <w:rStyle w:val="Refdecomentrio"/>
        </w:rPr>
        <w:annotationRef/>
      </w:r>
      <w:r>
        <w:rPr>
          <w:sz w:val="20"/>
          <w:szCs w:val="20"/>
        </w:rPr>
        <w:t xml:space="preserve">Sobre isto, alguns pontos. Eles disseram na sessão que fomos que o objetivo do vídeo era conhecer os perfis de cada membro. Acho que devíamos focar mais nos nossos “pontos fortes” para a candidatura. No meu caso acho que era importante dizer, para além do que está, que sou co-fundador da startup AnyBrain e que estou envolvido em 2 projetos europeus na área e a coordenar outros 2 projetos nacionais. No vosso caso convém também dizerem que o trabalho de mestrado foi na área de Machine Learning e que este trabalho vai continuar a ser desenvolvido por vocês em doutoramento. Não sei se dá tempo para tudo mas acho que isto era importante... </w:t>
      </w:r>
    </w:p>
  </w:comment>
  <w:comment w:id="43" w:author="Davide Rua Carneiro" w:date="2022-09-23T17:27:00Z" w:initials="DRC">
    <w:p w14:paraId="76F62BE6" w14:textId="77777777" w:rsidR="002D1B89" w:rsidRDefault="002D1B89" w:rsidP="00290ED3">
      <w:r>
        <w:rPr>
          <w:rStyle w:val="Refdecomentrio"/>
        </w:rPr>
        <w:annotationRef/>
      </w:r>
      <w:r>
        <w:rPr>
          <w:sz w:val="20"/>
          <w:szCs w:val="20"/>
        </w:rPr>
        <w:t>Aqui pode submeter-se o artigo que submetemos à revista, e os artigos anteriores também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12CAC9" w15:done="0"/>
  <w15:commentEx w15:paraId="76F62B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86ADB" w16cex:dateUtc="2022-09-23T16:26:00Z"/>
  <w16cex:commentExtensible w16cex:durableId="26D86AFE" w16cex:dateUtc="2022-09-23T16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12CAC9" w16cid:durableId="26D86ADB"/>
  <w16cid:commentId w16cid:paraId="76F62BE6" w16cid:durableId="26D86A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e Rua Carneiro">
    <w15:presenceInfo w15:providerId="AD" w15:userId="S::dcarneiro@estg.ipp.pt::d18e15ec-2d5e-47ff-845c-0e7ca88e3ccf"/>
  </w15:person>
  <w15:person w15:author="Guilherme Palumbo">
    <w15:presenceInfo w15:providerId="None" w15:userId="Guilherme Palumbo"/>
  </w15:person>
  <w15:person w15:author="Guilherme Fraga Palumbo">
    <w15:presenceInfo w15:providerId="None" w15:userId="Guilherme Fraga Palumb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01"/>
    <w:rsid w:val="00090C36"/>
    <w:rsid w:val="00092364"/>
    <w:rsid w:val="000B6E93"/>
    <w:rsid w:val="000D6518"/>
    <w:rsid w:val="000E0FC8"/>
    <w:rsid w:val="001D41B0"/>
    <w:rsid w:val="002700DF"/>
    <w:rsid w:val="00286F64"/>
    <w:rsid w:val="002D1B89"/>
    <w:rsid w:val="002D1CD9"/>
    <w:rsid w:val="003C49D5"/>
    <w:rsid w:val="004104E3"/>
    <w:rsid w:val="0041190C"/>
    <w:rsid w:val="00460D2E"/>
    <w:rsid w:val="00487AE4"/>
    <w:rsid w:val="00496706"/>
    <w:rsid w:val="006E6049"/>
    <w:rsid w:val="00723679"/>
    <w:rsid w:val="007345DC"/>
    <w:rsid w:val="00753577"/>
    <w:rsid w:val="00986663"/>
    <w:rsid w:val="009B55F5"/>
    <w:rsid w:val="00A90C40"/>
    <w:rsid w:val="00AA3B7A"/>
    <w:rsid w:val="00BD78DB"/>
    <w:rsid w:val="00C73AE0"/>
    <w:rsid w:val="00CA7201"/>
    <w:rsid w:val="00D049F7"/>
    <w:rsid w:val="00E1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6CBF9"/>
  <w15:chartTrackingRefBased/>
  <w15:docId w15:val="{DB252557-25CD-4B9C-AC17-3448DFC4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CA720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A720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A7201"/>
    <w:pPr>
      <w:ind w:left="720"/>
      <w:contextualSpacing/>
    </w:pPr>
  </w:style>
  <w:style w:type="character" w:customStyle="1" w:styleId="q4iawc">
    <w:name w:val="q4iawc"/>
    <w:basedOn w:val="Tipodeletrapredefinidodopargrafo"/>
    <w:rsid w:val="00E12D2B"/>
  </w:style>
  <w:style w:type="character" w:customStyle="1" w:styleId="viiyi">
    <w:name w:val="viiyi"/>
    <w:basedOn w:val="Tipodeletrapredefinidodopargrafo"/>
    <w:rsid w:val="00AA3B7A"/>
  </w:style>
  <w:style w:type="paragraph" w:styleId="Reviso">
    <w:name w:val="Revision"/>
    <w:hidden/>
    <w:uiPriority w:val="99"/>
    <w:semiHidden/>
    <w:rsid w:val="000E0FC8"/>
    <w:pPr>
      <w:spacing w:after="0" w:line="240" w:lineRule="auto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41190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1190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1190C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1190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1190C"/>
    <w:rPr>
      <w:b/>
      <w:bCs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753577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535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8170566@estg.ipp.p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hyperlink" Target="https://www.linkedin.com/in/davide-carneiro-151b921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www.linkedin.com/in/guilhermepalumbo/" TargetMode="External"/><Relationship Id="rId5" Type="http://schemas.microsoft.com/office/2011/relationships/commentsExtended" Target="commentsExtended.xml"/><Relationship Id="rId15" Type="http://schemas.openxmlformats.org/officeDocument/2006/relationships/theme" Target="theme/theme1.xml"/><Relationship Id="rId10" Type="http://schemas.openxmlformats.org/officeDocument/2006/relationships/hyperlink" Target="mailto:8150520@estg.ipp.pt" TargetMode="External"/><Relationship Id="rId4" Type="http://schemas.openxmlformats.org/officeDocument/2006/relationships/comments" Target="comments.xml"/><Relationship Id="rId9" Type="http://schemas.openxmlformats.org/officeDocument/2006/relationships/hyperlink" Target="mailto:dcarneiro@estg.ipp.pt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1639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Palumbo</dc:creator>
  <cp:keywords/>
  <dc:description/>
  <cp:lastModifiedBy>Guilherme Fraga Palumbo</cp:lastModifiedBy>
  <cp:revision>9</cp:revision>
  <dcterms:created xsi:type="dcterms:W3CDTF">2022-09-22T09:37:00Z</dcterms:created>
  <dcterms:modified xsi:type="dcterms:W3CDTF">2022-09-26T09:17:00Z</dcterms:modified>
</cp:coreProperties>
</file>